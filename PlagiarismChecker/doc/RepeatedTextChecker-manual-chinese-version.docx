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C2C" w:rsidRDefault="0010422E" w:rsidP="00125648">
      <w:pPr>
        <w:pStyle w:val="Heading1"/>
        <w:jc w:val="center"/>
      </w:pPr>
      <w:ins w:id="0" w:author="Liu, Xiaohua" w:date="2015-07-30T18:53:00Z">
        <w:r>
          <w:rPr>
            <w:rFonts w:hint="eastAsia"/>
          </w:rPr>
          <w:t>文字</w:t>
        </w:r>
        <w:r>
          <w:t>查重</w:t>
        </w:r>
      </w:ins>
      <w:del w:id="1" w:author="Liu, Xiaohua" w:date="2015-07-30T18:53:00Z">
        <w:r w:rsidR="00345273" w:rsidDel="0010422E">
          <w:rPr>
            <w:rFonts w:hint="eastAsia"/>
          </w:rPr>
          <w:delText>论文剽窃检测</w:delText>
        </w:r>
      </w:del>
      <w:r w:rsidR="00345273">
        <w:rPr>
          <w:rFonts w:hint="eastAsia"/>
        </w:rPr>
        <w:t>系统使用说明书</w:t>
      </w:r>
    </w:p>
    <w:p w:rsidR="003E5E5B" w:rsidRDefault="003E5E5B" w:rsidP="003E5E5B">
      <w:pPr>
        <w:pStyle w:val="Heading2"/>
        <w:jc w:val="center"/>
      </w:pPr>
      <w:r>
        <w:rPr>
          <w:rFonts w:hint="eastAsia"/>
        </w:rPr>
        <w:t>版本</w:t>
      </w:r>
      <w:r>
        <w:rPr>
          <w:rFonts w:hint="eastAsia"/>
        </w:rPr>
        <w:t>0.</w:t>
      </w:r>
      <w:del w:id="2" w:author="Liu, Xiaohua" w:date="2015-07-30T18:53:00Z">
        <w:r w:rsidDel="0010422E">
          <w:rPr>
            <w:rFonts w:hint="eastAsia"/>
          </w:rPr>
          <w:delText>0</w:delText>
        </w:r>
        <w:r w:rsidR="00B205B3" w:rsidDel="0010422E">
          <w:delText>2</w:delText>
        </w:r>
      </w:del>
      <w:ins w:id="3" w:author="Liu, Xiaohua" w:date="2015-07-30T18:53:00Z">
        <w:r w:rsidR="0010422E">
          <w:rPr>
            <w:rFonts w:hint="eastAsia"/>
          </w:rPr>
          <w:t>0</w:t>
        </w:r>
        <w:del w:id="4" w:author="Windows User" w:date="2015-07-30T22:01:00Z">
          <w:r w:rsidR="0010422E" w:rsidDel="00384DF7">
            <w:delText>3</w:delText>
          </w:r>
        </w:del>
      </w:ins>
      <w:ins w:id="5" w:author="Liu, Xiaohua" w:date="2015-08-01T21:36:00Z">
        <w:r w:rsidR="004D0D70">
          <w:t>5</w:t>
        </w:r>
      </w:ins>
      <w:ins w:id="6" w:author="Windows User" w:date="2015-07-30T22:01:00Z">
        <w:del w:id="7" w:author="Liu, Xiaohua" w:date="2015-08-01T21:36:00Z">
          <w:r w:rsidR="00384DF7" w:rsidDel="004D0D70">
            <w:delText>4</w:delText>
          </w:r>
        </w:del>
      </w:ins>
    </w:p>
    <w:p w:rsidR="00345273" w:rsidRDefault="008A1BF0" w:rsidP="00345273">
      <w:pPr>
        <w:pStyle w:val="Heading2"/>
      </w:pPr>
      <w:r>
        <w:rPr>
          <w:rFonts w:hint="eastAsia"/>
        </w:rPr>
        <w:t xml:space="preserve">1. </w:t>
      </w:r>
      <w:r w:rsidR="00345273">
        <w:rPr>
          <w:rFonts w:hint="eastAsia"/>
        </w:rPr>
        <w:t>安装</w:t>
      </w:r>
    </w:p>
    <w:p w:rsidR="00345273" w:rsidRDefault="008A1BF0" w:rsidP="00345273">
      <w:pPr>
        <w:pStyle w:val="Heading3"/>
      </w:pPr>
      <w:r>
        <w:rPr>
          <w:rFonts w:hint="eastAsia"/>
        </w:rPr>
        <w:t xml:space="preserve">1.1 </w:t>
      </w:r>
      <w:r w:rsidR="00345273">
        <w:rPr>
          <w:rFonts w:hint="eastAsia"/>
        </w:rPr>
        <w:t>准备</w:t>
      </w:r>
    </w:p>
    <w:p w:rsidR="00345273" w:rsidRDefault="008A1BF0" w:rsidP="00345273">
      <w:pPr>
        <w:pStyle w:val="Heading4"/>
      </w:pPr>
      <w:r>
        <w:rPr>
          <w:rFonts w:hint="eastAsia"/>
        </w:rPr>
        <w:t>1.1.1</w:t>
      </w:r>
      <w:r w:rsidR="00345273">
        <w:rPr>
          <w:rFonts w:hint="eastAsia"/>
        </w:rPr>
        <w:t>服务器准备</w:t>
      </w:r>
    </w:p>
    <w:p w:rsidR="00345273" w:rsidRDefault="00345273" w:rsidP="00345273">
      <w:r>
        <w:rPr>
          <w:rFonts w:hint="eastAsia"/>
        </w:rPr>
        <w:t>LINUX Ubuntu 14 64</w:t>
      </w:r>
      <w:r>
        <w:rPr>
          <w:rFonts w:hint="eastAsia"/>
        </w:rPr>
        <w:t>位或</w:t>
      </w:r>
      <w:r>
        <w:rPr>
          <w:rFonts w:hint="eastAsia"/>
        </w:rPr>
        <w:t xml:space="preserve"> WINDOWS</w:t>
      </w:r>
      <w:r>
        <w:rPr>
          <w:rFonts w:hint="eastAsia"/>
        </w:rPr>
        <w:t>均可</w:t>
      </w:r>
    </w:p>
    <w:p w:rsidR="00345273" w:rsidRDefault="008A1BF0" w:rsidP="00345273">
      <w:pPr>
        <w:pStyle w:val="Heading4"/>
      </w:pPr>
      <w:r>
        <w:rPr>
          <w:rFonts w:hint="eastAsia"/>
        </w:rPr>
        <w:t>1.1.2</w:t>
      </w:r>
      <w:r w:rsidR="00345273">
        <w:rPr>
          <w:rFonts w:hint="eastAsia"/>
        </w:rPr>
        <w:t>安装</w:t>
      </w:r>
      <w:proofErr w:type="spellStart"/>
      <w:r w:rsidR="00345273">
        <w:rPr>
          <w:rFonts w:hint="eastAsia"/>
        </w:rPr>
        <w:t>git</w:t>
      </w:r>
      <w:proofErr w:type="spellEnd"/>
    </w:p>
    <w:p w:rsidR="00345273" w:rsidRDefault="00345273" w:rsidP="00345273">
      <w:pPr>
        <w:pStyle w:val="Heading5"/>
      </w:pPr>
      <w:r>
        <w:rPr>
          <w:rFonts w:hint="eastAsia"/>
        </w:rPr>
        <w:t>LINUX</w:t>
      </w:r>
    </w:p>
    <w:p w:rsidR="00345273" w:rsidRPr="00345273" w:rsidRDefault="00345273" w:rsidP="00345273">
      <w:pPr>
        <w:spacing w:before="100" w:beforeAutospacing="1" w:after="150" w:line="420" w:lineRule="atLeast"/>
        <w:ind w:left="15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345273">
        <w:rPr>
          <w:rFonts w:ascii="Courier New" w:eastAsia="Times New Roman" w:hAnsi="Courier New" w:cs="Courier New"/>
          <w:color w:val="333333"/>
          <w:sz w:val="21"/>
          <w:szCs w:val="21"/>
        </w:rPr>
        <w:t>sudo</w:t>
      </w:r>
      <w:proofErr w:type="spellEnd"/>
      <w:proofErr w:type="gramEnd"/>
      <w:r w:rsidRPr="003452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apt-get update</w:t>
      </w:r>
    </w:p>
    <w:p w:rsidR="00345273" w:rsidRPr="00345273" w:rsidRDefault="00345273" w:rsidP="00345273">
      <w:pPr>
        <w:spacing w:before="100" w:beforeAutospacing="1" w:after="150" w:line="420" w:lineRule="atLeast"/>
        <w:ind w:left="150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345273">
        <w:rPr>
          <w:rFonts w:ascii="Courier New" w:eastAsia="Times New Roman" w:hAnsi="Courier New" w:cs="Courier New"/>
          <w:color w:val="333333"/>
          <w:sz w:val="21"/>
          <w:szCs w:val="21"/>
        </w:rPr>
        <w:t>sudo</w:t>
      </w:r>
      <w:proofErr w:type="spellEnd"/>
      <w:proofErr w:type="gramEnd"/>
      <w:r w:rsidRPr="0034527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apt-get install </w:t>
      </w:r>
      <w:proofErr w:type="spellStart"/>
      <w:r w:rsidRPr="00345273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</w:p>
    <w:p w:rsidR="00345273" w:rsidRDefault="00345273" w:rsidP="00345273">
      <w:pPr>
        <w:pStyle w:val="Heading5"/>
      </w:pPr>
      <w:r>
        <w:rPr>
          <w:rFonts w:hint="eastAsia"/>
        </w:rPr>
        <w:t>WINDOWS</w:t>
      </w:r>
    </w:p>
    <w:p w:rsidR="00345273" w:rsidRDefault="00345273" w:rsidP="00345273">
      <w:r>
        <w:rPr>
          <w:rFonts w:hint="eastAsia"/>
        </w:rPr>
        <w:t>请参考</w:t>
      </w:r>
      <w:r>
        <w:fldChar w:fldCharType="begin"/>
      </w:r>
      <w:r>
        <w:instrText xml:space="preserve"> HYPERLINK "</w:instrText>
      </w:r>
      <w:r w:rsidRPr="00345273">
        <w:instrText>https://github.com/progit/progit/blob/master/zh/01-introduction/01-chapter1.markdown</w:instrText>
      </w:r>
      <w:r>
        <w:instrText xml:space="preserve">" </w:instrText>
      </w:r>
      <w:r>
        <w:fldChar w:fldCharType="separate"/>
      </w:r>
      <w:r w:rsidRPr="00F926D6">
        <w:rPr>
          <w:rStyle w:val="Hyperlink"/>
        </w:rPr>
        <w:t>https://github.com/progit/progit/blob/master/zh/01-introduction/01-chapter1.markdown</w:t>
      </w:r>
      <w:r>
        <w:fldChar w:fldCharType="end"/>
      </w:r>
      <w:r>
        <w:rPr>
          <w:rFonts w:hint="eastAsia"/>
        </w:rPr>
        <w:t xml:space="preserve"> </w:t>
      </w:r>
    </w:p>
    <w:p w:rsidR="00345273" w:rsidRDefault="008A1BF0" w:rsidP="00345273">
      <w:pPr>
        <w:pStyle w:val="Heading4"/>
      </w:pPr>
      <w:r>
        <w:rPr>
          <w:rFonts w:hint="eastAsia"/>
        </w:rPr>
        <w:t xml:space="preserve">1.1.3 </w:t>
      </w:r>
      <w:r w:rsidR="00345273">
        <w:rPr>
          <w:rFonts w:hint="eastAsia"/>
        </w:rPr>
        <w:t>安装</w:t>
      </w:r>
      <w:r w:rsidR="00345273">
        <w:rPr>
          <w:rFonts w:hint="eastAsia"/>
        </w:rPr>
        <w:t>jdk1.8</w:t>
      </w:r>
    </w:p>
    <w:p w:rsidR="00345273" w:rsidRDefault="00345273" w:rsidP="001A6B80">
      <w:pPr>
        <w:pStyle w:val="Heading5"/>
      </w:pPr>
      <w:r>
        <w:rPr>
          <w:rFonts w:hint="eastAsia"/>
        </w:rPr>
        <w:t>LINUX</w:t>
      </w:r>
    </w:p>
    <w:p w:rsidR="00345273" w:rsidRDefault="00345273" w:rsidP="00345273">
      <w:r>
        <w:rPr>
          <w:rFonts w:hint="eastAsia"/>
        </w:rPr>
        <w:t>$</w:t>
      </w:r>
      <w:proofErr w:type="spellStart"/>
      <w:r>
        <w:t>sudo</w:t>
      </w:r>
      <w:proofErr w:type="spellEnd"/>
      <w:r>
        <w:t xml:space="preserve"> add-apt-repository ppa</w:t>
      </w:r>
      <w:proofErr w:type="gramStart"/>
      <w:r>
        <w:t>:webupd8team</w:t>
      </w:r>
      <w:proofErr w:type="gramEnd"/>
      <w:r>
        <w:t>/java</w:t>
      </w:r>
    </w:p>
    <w:p w:rsidR="00345273" w:rsidRDefault="00345273" w:rsidP="00345273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345273" w:rsidRDefault="00345273" w:rsidP="00345273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oracle-java8-installer</w:t>
      </w:r>
    </w:p>
    <w:p w:rsidR="001A6B80" w:rsidRDefault="001A6B80" w:rsidP="001A6B80">
      <w:pPr>
        <w:pStyle w:val="Heading5"/>
      </w:pPr>
      <w:r>
        <w:rPr>
          <w:rFonts w:hint="eastAsia"/>
        </w:rPr>
        <w:t>WINDOWS</w:t>
      </w:r>
    </w:p>
    <w:p w:rsidR="001A6B80" w:rsidRDefault="00D2129B" w:rsidP="001A6B80">
      <w:hyperlink r:id="rId5" w:history="1">
        <w:r w:rsidR="001A6B80" w:rsidRPr="00F926D6">
          <w:rPr>
            <w:rStyle w:val="Hyperlink"/>
          </w:rPr>
          <w:t>http://www.oracle.com/technetwork/java/javase/downloads/jdk8-downloads-2133151.html</w:t>
        </w:r>
      </w:hyperlink>
      <w:r w:rsidR="001A6B80">
        <w:rPr>
          <w:rFonts w:hint="eastAsia"/>
        </w:rPr>
        <w:t xml:space="preserve"> </w:t>
      </w:r>
    </w:p>
    <w:p w:rsidR="00345273" w:rsidRDefault="008A1BF0" w:rsidP="00345273">
      <w:pPr>
        <w:pStyle w:val="Heading4"/>
      </w:pPr>
      <w:r>
        <w:rPr>
          <w:rFonts w:hint="eastAsia"/>
        </w:rPr>
        <w:t xml:space="preserve">1.1.4 </w:t>
      </w:r>
      <w:r w:rsidR="00345273">
        <w:rPr>
          <w:rFonts w:hint="eastAsia"/>
        </w:rPr>
        <w:t>安装</w:t>
      </w:r>
      <w:proofErr w:type="spellStart"/>
      <w:r w:rsidR="00345273">
        <w:rPr>
          <w:rFonts w:hint="eastAsia"/>
        </w:rPr>
        <w:t>gradle</w:t>
      </w:r>
      <w:proofErr w:type="spellEnd"/>
    </w:p>
    <w:p w:rsidR="001A6B80" w:rsidRDefault="001A6B80" w:rsidP="001A6B80">
      <w:pPr>
        <w:pStyle w:val="Heading5"/>
      </w:pPr>
      <w:r>
        <w:rPr>
          <w:rFonts w:hint="eastAsia"/>
        </w:rPr>
        <w:t>LINUX</w:t>
      </w:r>
    </w:p>
    <w:p w:rsidR="00125648" w:rsidRDefault="00125648" w:rsidP="00125648">
      <w:proofErr w:type="spellStart"/>
      <w:proofErr w:type="gramStart"/>
      <w:r w:rsidRPr="00125648">
        <w:t>sudo</w:t>
      </w:r>
      <w:proofErr w:type="spellEnd"/>
      <w:proofErr w:type="gramEnd"/>
      <w:r w:rsidRPr="00125648">
        <w:t xml:space="preserve"> apt-get install </w:t>
      </w:r>
      <w:proofErr w:type="spellStart"/>
      <w:r w:rsidRPr="00125648">
        <w:t>gradle</w:t>
      </w:r>
      <w:proofErr w:type="spellEnd"/>
    </w:p>
    <w:p w:rsidR="00B205B3" w:rsidRDefault="00B205B3" w:rsidP="00125648">
      <w:pPr>
        <w:rPr>
          <w:rFonts w:ascii="Helvetica" w:hAnsi="Helvetica" w:cs="Helvetica"/>
          <w:color w:val="333333"/>
          <w:sz w:val="21"/>
          <w:szCs w:val="21"/>
          <w:lang w:val="en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lang w:val="en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gedit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/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usr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>/bin/../share/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gradle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>/bin/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gradle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</w:t>
      </w:r>
    </w:p>
    <w:p w:rsidR="00B205B3" w:rsidRPr="00125648" w:rsidRDefault="00B205B3" w:rsidP="00125648">
      <w:r>
        <w:rPr>
          <w:rFonts w:ascii="Helvetica" w:hAnsi="Helvetica" w:cs="Helvetica" w:hint="eastAsia"/>
          <w:color w:val="333333"/>
          <w:sz w:val="21"/>
          <w:szCs w:val="21"/>
          <w:lang w:val="en"/>
        </w:rPr>
        <w:t>把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>下面一行注释掉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>: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  <w:t>export JAVA_HOME=....</w:t>
      </w:r>
    </w:p>
    <w:p w:rsidR="001A6B80" w:rsidRDefault="001A6B80" w:rsidP="001A6B80">
      <w:pPr>
        <w:pStyle w:val="Heading5"/>
      </w:pPr>
      <w:r>
        <w:rPr>
          <w:rFonts w:hint="eastAsia"/>
        </w:rPr>
        <w:lastRenderedPageBreak/>
        <w:t>WINDOWS</w:t>
      </w:r>
    </w:p>
    <w:p w:rsidR="001A6B80" w:rsidRDefault="00D2129B" w:rsidP="001A6B80">
      <w:hyperlink r:id="rId6" w:history="1">
        <w:r w:rsidR="001A6B80" w:rsidRPr="00F926D6">
          <w:rPr>
            <w:rStyle w:val="Hyperlink"/>
          </w:rPr>
          <w:t>http://wenku.baidu.com/view/d109245c6c85ec3a87c2c58f.html</w:t>
        </w:r>
      </w:hyperlink>
      <w:r w:rsidR="001A6B80">
        <w:rPr>
          <w:rFonts w:hint="eastAsia"/>
        </w:rPr>
        <w:t xml:space="preserve"> </w:t>
      </w:r>
    </w:p>
    <w:p w:rsidR="00345273" w:rsidRDefault="008A1BF0" w:rsidP="00345273">
      <w:pPr>
        <w:pStyle w:val="Heading3"/>
      </w:pPr>
      <w:r>
        <w:rPr>
          <w:rFonts w:hint="eastAsia"/>
        </w:rPr>
        <w:t xml:space="preserve">1.2 </w:t>
      </w:r>
      <w:r w:rsidR="00345273">
        <w:rPr>
          <w:rFonts w:hint="eastAsia"/>
        </w:rPr>
        <w:t>获取</w:t>
      </w:r>
      <w:proofErr w:type="spellStart"/>
      <w:r w:rsidR="00345273">
        <w:rPr>
          <w:rFonts w:hint="eastAsia"/>
        </w:rPr>
        <w:t>git</w:t>
      </w:r>
      <w:proofErr w:type="spellEnd"/>
      <w:r w:rsidR="00345273">
        <w:rPr>
          <w:rFonts w:hint="eastAsia"/>
        </w:rPr>
        <w:t>源码</w:t>
      </w:r>
    </w:p>
    <w:p w:rsidR="001A6B80" w:rsidRDefault="001A6B80" w:rsidP="001A6B80">
      <w:r>
        <w:rPr>
          <w:rFonts w:hint="eastAsia"/>
        </w:rPr>
        <w:t>创建合适的目录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 xml:space="preserve">  xx</w:t>
      </w:r>
      <w:r>
        <w:rPr>
          <w:rFonts w:hint="eastAsia"/>
        </w:rPr>
        <w:t>然后到该目录下执行下面的命令</w:t>
      </w:r>
    </w:p>
    <w:p w:rsidR="001A6B80" w:rsidRDefault="001A6B80" w:rsidP="001A6B80">
      <w:proofErr w:type="spellStart"/>
      <w:proofErr w:type="gramStart"/>
      <w:r w:rsidRPr="001A6B80">
        <w:t>git</w:t>
      </w:r>
      <w:proofErr w:type="spellEnd"/>
      <w:proofErr w:type="gramEnd"/>
      <w:r w:rsidRPr="001A6B80">
        <w:t xml:space="preserve"> clone </w:t>
      </w:r>
      <w:hyperlink r:id="rId7" w:history="1">
        <w:r w:rsidRPr="00F926D6">
          <w:rPr>
            <w:rStyle w:val="Hyperlink"/>
          </w:rPr>
          <w:t>https://github.com/lxh5147/Zeen</w:t>
        </w:r>
      </w:hyperlink>
    </w:p>
    <w:p w:rsidR="001A6B80" w:rsidRDefault="001A6B80" w:rsidP="001A6B80">
      <w:pPr>
        <w:rPr>
          <w:ins w:id="8" w:author="Liu, Xiaohua" w:date="2015-08-01T23:49:00Z"/>
        </w:rPr>
      </w:pPr>
      <w:r>
        <w:rPr>
          <w:rFonts w:hint="eastAsia"/>
        </w:rPr>
        <w:t>会创建</w:t>
      </w:r>
      <w:proofErr w:type="spellStart"/>
      <w:r>
        <w:rPr>
          <w:rFonts w:hint="eastAsia"/>
        </w:rPr>
        <w:t>Zeen</w:t>
      </w:r>
      <w:proofErr w:type="spellEnd"/>
      <w:r>
        <w:rPr>
          <w:rFonts w:hint="eastAsia"/>
        </w:rPr>
        <w:t>/</w:t>
      </w:r>
      <w:proofErr w:type="spellStart"/>
      <w:r w:rsidRPr="001A6B80">
        <w:t>PlagiarismChecker</w:t>
      </w:r>
      <w:proofErr w:type="spellEnd"/>
      <w:r>
        <w:rPr>
          <w:rFonts w:hint="eastAsia"/>
        </w:rPr>
        <w:t>,</w:t>
      </w:r>
      <w:r>
        <w:rPr>
          <w:rFonts w:hint="eastAsia"/>
        </w:rPr>
        <w:t>该目录称之为安装目录</w:t>
      </w:r>
    </w:p>
    <w:p w:rsidR="0030152C" w:rsidRDefault="0030152C" w:rsidP="0030152C">
      <w:pPr>
        <w:pStyle w:val="Heading3"/>
        <w:rPr>
          <w:ins w:id="9" w:author="Liu, Xiaohua" w:date="2015-08-01T23:49:00Z"/>
        </w:rPr>
        <w:pPrChange w:id="10" w:author="Liu, Xiaohua" w:date="2015-08-01T23:49:00Z">
          <w:pPr/>
        </w:pPrChange>
      </w:pPr>
      <w:ins w:id="11" w:author="Liu, Xiaohua" w:date="2015-08-01T23:49:00Z">
        <w:r>
          <w:t xml:space="preserve">1.3 </w:t>
        </w:r>
        <w:r>
          <w:rPr>
            <w:rFonts w:hint="eastAsia"/>
          </w:rPr>
          <w:t>使用</w:t>
        </w:r>
        <w:r>
          <w:t>DOCKER</w:t>
        </w:r>
      </w:ins>
    </w:p>
    <w:p w:rsidR="0030152C" w:rsidRDefault="0030152C" w:rsidP="0030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" w:author="Liu, Xiaohua" w:date="2015-08-01T23:51:00Z"/>
          <w:rFonts w:ascii="Courier New" w:hAnsi="Courier New" w:cs="Courier New"/>
          <w:sz w:val="20"/>
          <w:szCs w:val="20"/>
        </w:rPr>
      </w:pPr>
      <w:ins w:id="13" w:author="Liu, Xiaohua" w:date="2015-08-01T23:51:00Z">
        <w:r>
          <w:rPr>
            <w:rFonts w:ascii="Courier New" w:hAnsi="Courier New" w:cs="Courier New" w:hint="eastAsia"/>
            <w:sz w:val="20"/>
            <w:szCs w:val="20"/>
          </w:rPr>
          <w:t>安装</w:t>
        </w:r>
        <w:r>
          <w:rPr>
            <w:rFonts w:ascii="Courier New" w:hAnsi="Courier New" w:cs="Courier New"/>
            <w:sz w:val="20"/>
            <w:szCs w:val="20"/>
          </w:rPr>
          <w:t>DOCKER</w:t>
        </w:r>
        <w:r>
          <w:rPr>
            <w:rFonts w:ascii="Courier New" w:hAnsi="Courier New" w:cs="Courier New"/>
            <w:sz w:val="20"/>
            <w:szCs w:val="20"/>
          </w:rPr>
          <w:t>请参考相关文档，例如</w:t>
        </w:r>
        <w:r w:rsidRPr="0030152C">
          <w:rPr>
            <w:rFonts w:ascii="Courier New" w:hAnsi="Courier New" w:cs="Courier New"/>
            <w:sz w:val="20"/>
            <w:szCs w:val="20"/>
          </w:rPr>
          <w:t>https://docs.docker.com/installation/ubuntulinux/</w:t>
        </w:r>
      </w:ins>
    </w:p>
    <w:p w:rsidR="0030152C" w:rsidRDefault="0030152C" w:rsidP="0030152C">
      <w:pPr>
        <w:rPr>
          <w:ins w:id="14" w:author="Liu, Xiaohua" w:date="2015-08-01T23:52:00Z"/>
        </w:rPr>
      </w:pPr>
      <w:ins w:id="15" w:author="Liu, Xiaohua" w:date="2015-08-01T23:52:00Z">
        <w:r>
          <w:rPr>
            <w:rFonts w:hint="eastAsia"/>
          </w:rPr>
          <w:t>然后</w:t>
        </w:r>
        <w:r>
          <w:t>执行：</w:t>
        </w:r>
      </w:ins>
    </w:p>
    <w:p w:rsidR="0030152C" w:rsidRDefault="0030152C" w:rsidP="0030152C">
      <w:pPr>
        <w:rPr>
          <w:ins w:id="16" w:author="Liu, Xiaohua" w:date="2015-08-01T23:50:00Z"/>
        </w:rPr>
      </w:pPr>
      <w:proofErr w:type="spellStart"/>
      <w:proofErr w:type="gramStart"/>
      <w:ins w:id="17" w:author="Liu, Xiaohua" w:date="2015-08-01T23:51:00Z">
        <w:r>
          <w:t>sudo</w:t>
        </w:r>
        <w:proofErr w:type="spellEnd"/>
        <w:proofErr w:type="gramEnd"/>
        <w:r>
          <w:t xml:space="preserve"> </w:t>
        </w:r>
      </w:ins>
      <w:proofErr w:type="spellStart"/>
      <w:ins w:id="18" w:author="Liu, Xiaohua" w:date="2015-08-01T23:50:00Z">
        <w:r w:rsidRPr="0030152C">
          <w:t>docker</w:t>
        </w:r>
        <w:proofErr w:type="spellEnd"/>
        <w:r w:rsidRPr="0030152C">
          <w:t xml:space="preserve"> pull lxh5147/</w:t>
        </w:r>
        <w:proofErr w:type="spellStart"/>
        <w:r w:rsidRPr="0030152C">
          <w:t>plagiarism_checker</w:t>
        </w:r>
        <w:proofErr w:type="spellEnd"/>
      </w:ins>
    </w:p>
    <w:p w:rsidR="0030152C" w:rsidRPr="0030152C" w:rsidRDefault="0030152C" w:rsidP="0030152C">
      <w:pPr>
        <w:rPr>
          <w:rFonts w:hint="eastAsia"/>
        </w:rPr>
      </w:pPr>
    </w:p>
    <w:p w:rsidR="00345273" w:rsidDel="0010422E" w:rsidRDefault="008A1BF0" w:rsidP="00345273">
      <w:pPr>
        <w:pStyle w:val="Heading2"/>
        <w:rPr>
          <w:del w:id="19" w:author="Liu, Xiaohua" w:date="2015-07-30T18:53:00Z"/>
        </w:rPr>
      </w:pPr>
      <w:r>
        <w:rPr>
          <w:rFonts w:hint="eastAsia"/>
        </w:rPr>
        <w:t xml:space="preserve">2. </w:t>
      </w:r>
      <w:r w:rsidR="00345273">
        <w:rPr>
          <w:rFonts w:hint="eastAsia"/>
        </w:rPr>
        <w:t>索引</w:t>
      </w:r>
    </w:p>
    <w:p w:rsidR="0010422E" w:rsidRDefault="008A1BF0" w:rsidP="001A6B80">
      <w:pPr>
        <w:pStyle w:val="Heading3"/>
        <w:rPr>
          <w:ins w:id="20" w:author="Liu, Xiaohua" w:date="2015-07-30T18:54:00Z"/>
        </w:rPr>
      </w:pPr>
      <w:r>
        <w:rPr>
          <w:rFonts w:hint="eastAsia"/>
        </w:rPr>
        <w:t xml:space="preserve">2.1 </w:t>
      </w:r>
      <w:ins w:id="21" w:author="Liu, Xiaohua" w:date="2015-07-30T18:55:00Z">
        <w:r w:rsidR="0010422E">
          <w:rPr>
            <w:rFonts w:hint="eastAsia"/>
          </w:rPr>
          <w:t>导出</w:t>
        </w:r>
      </w:ins>
      <w:ins w:id="22" w:author="Liu, Xiaohua" w:date="2015-07-30T18:54:00Z">
        <w:r w:rsidR="0010422E">
          <w:t>论文库</w:t>
        </w:r>
      </w:ins>
    </w:p>
    <w:p w:rsidR="0010422E" w:rsidRDefault="0010422E">
      <w:pPr>
        <w:rPr>
          <w:ins w:id="23" w:author="Liu, Xiaohua" w:date="2015-07-30T18:58:00Z"/>
        </w:rPr>
        <w:pPrChange w:id="24" w:author="Liu, Xiaohua" w:date="2015-07-30T18:55:00Z">
          <w:pPr>
            <w:pStyle w:val="Heading3"/>
          </w:pPr>
        </w:pPrChange>
      </w:pPr>
      <w:ins w:id="25" w:author="Liu, Xiaohua" w:date="2015-07-30T18:55:00Z">
        <w:r>
          <w:rPr>
            <w:rFonts w:hint="eastAsia"/>
          </w:rPr>
          <w:t>新建</w:t>
        </w:r>
        <w:r>
          <w:t>一个目录，</w:t>
        </w:r>
        <w:r>
          <w:rPr>
            <w:rFonts w:hint="eastAsia"/>
          </w:rPr>
          <w:t>将论文</w:t>
        </w:r>
        <w:r>
          <w:t>库全文</w:t>
        </w:r>
      </w:ins>
      <w:ins w:id="26" w:author="Liu, Xiaohua" w:date="2015-07-30T18:56:00Z">
        <w:r>
          <w:rPr>
            <w:rFonts w:hint="eastAsia"/>
          </w:rPr>
          <w:t>（</w:t>
        </w:r>
        <w:r>
          <w:t>用</w:t>
        </w:r>
        <w:proofErr w:type="spellStart"/>
        <w:r>
          <w:t>PDFBox</w:t>
        </w:r>
        <w:proofErr w:type="spellEnd"/>
        <w:r>
          <w:rPr>
            <w:rFonts w:hint="eastAsia"/>
          </w:rPr>
          <w:t>提取</w:t>
        </w:r>
        <w:r>
          <w:t>的文本）</w:t>
        </w:r>
      </w:ins>
      <w:ins w:id="27" w:author="Liu, Xiaohua" w:date="2015-07-30T18:55:00Z">
        <w:r>
          <w:rPr>
            <w:rFonts w:hint="eastAsia"/>
          </w:rPr>
          <w:t>导出到</w:t>
        </w:r>
        <w:r>
          <w:t>该目录下。每篇</w:t>
        </w:r>
        <w:r>
          <w:rPr>
            <w:rFonts w:hint="eastAsia"/>
          </w:rPr>
          <w:t>论文</w:t>
        </w:r>
        <w:r>
          <w:t>对应一个</w:t>
        </w:r>
      </w:ins>
      <w:ins w:id="28" w:author="Liu, Xiaohua" w:date="2015-07-30T18:56:00Z">
        <w:r>
          <w:rPr>
            <w:rFonts w:hint="eastAsia"/>
          </w:rPr>
          <w:t>文本</w:t>
        </w:r>
        <w:r>
          <w:t>文件，文件名</w:t>
        </w:r>
        <w:r>
          <w:rPr>
            <w:rFonts w:hint="eastAsia"/>
          </w:rPr>
          <w:t>规则</w:t>
        </w:r>
        <w:r>
          <w:t>为：</w:t>
        </w:r>
        <w:r>
          <w:rPr>
            <w:rFonts w:hint="eastAsia"/>
          </w:rPr>
          <w:t>[</w:t>
        </w:r>
        <w:r>
          <w:t>论文编号</w:t>
        </w:r>
        <w:r>
          <w:rPr>
            <w:rFonts w:hint="eastAsia"/>
          </w:rPr>
          <w:t>].</w:t>
        </w:r>
        <w:r>
          <w:t>txt</w:t>
        </w:r>
        <w:r>
          <w:rPr>
            <w:rFonts w:hint="eastAsia"/>
          </w:rPr>
          <w:t>。</w:t>
        </w:r>
        <w:r>
          <w:t>论文</w:t>
        </w:r>
        <w:r>
          <w:rPr>
            <w:rFonts w:hint="eastAsia"/>
          </w:rPr>
          <w:t>编号</w:t>
        </w:r>
        <w:r>
          <w:t>为整数</w:t>
        </w:r>
      </w:ins>
      <w:ins w:id="29" w:author="Liu, Xiaohua" w:date="2015-07-30T18:57:00Z">
        <w:r>
          <w:rPr>
            <w:rFonts w:hint="eastAsia"/>
          </w:rPr>
          <w:t>。该</w:t>
        </w:r>
        <w:r>
          <w:t>目录称为</w:t>
        </w:r>
      </w:ins>
      <w:ins w:id="30" w:author="Liu, Xiaohua" w:date="2015-07-30T19:04:00Z">
        <w:r w:rsidR="00B07511">
          <w:rPr>
            <w:rFonts w:hint="eastAsia"/>
          </w:rPr>
          <w:t>P</w:t>
        </w:r>
        <w:r w:rsidR="00B07511">
          <w:t>DF</w:t>
        </w:r>
      </w:ins>
      <w:ins w:id="31" w:author="Liu, Xiaohua" w:date="2015-07-30T18:57:00Z">
        <w:r>
          <w:rPr>
            <w:rFonts w:hint="eastAsia"/>
          </w:rPr>
          <w:t>文本</w:t>
        </w:r>
        <w:r>
          <w:t>库目录。</w:t>
        </w:r>
      </w:ins>
    </w:p>
    <w:p w:rsidR="0010422E" w:rsidRPr="00EE319B" w:rsidRDefault="0010422E" w:rsidP="0010422E">
      <w:moveToRangeStart w:id="32" w:author="Liu, Xiaohua" w:date="2015-07-30T18:58:00Z" w:name="move426046033"/>
      <w:moveTo w:id="33" w:author="Liu, Xiaohua" w:date="2015-07-30T18:58:00Z">
        <w:r>
          <w:rPr>
            <w:rFonts w:hint="eastAsia"/>
          </w:rPr>
          <w:t>可以新建多个</w:t>
        </w:r>
      </w:moveTo>
      <w:ins w:id="34" w:author="Liu, Xiaohua" w:date="2015-07-30T18:58:00Z">
        <w:r>
          <w:t>PDF</w:t>
        </w:r>
        <w:r>
          <w:rPr>
            <w:rFonts w:hint="eastAsia"/>
          </w:rPr>
          <w:t>文本</w:t>
        </w:r>
        <w:r>
          <w:t>库目录</w:t>
        </w:r>
      </w:ins>
      <w:moveTo w:id="35" w:author="Liu, Xiaohua" w:date="2015-07-30T18:58:00Z">
        <w:del w:id="36" w:author="Liu, Xiaohua" w:date="2015-07-30T18:58:00Z">
          <w:r w:rsidDel="0010422E">
            <w:rPr>
              <w:rFonts w:hint="eastAsia"/>
            </w:rPr>
            <w:delText>论文库目录</w:delText>
          </w:r>
        </w:del>
        <w:r>
          <w:rPr>
            <w:rFonts w:hint="eastAsia"/>
          </w:rPr>
          <w:t>,</w:t>
        </w:r>
      </w:moveTo>
      <w:ins w:id="37" w:author="Liu, Xiaohua" w:date="2015-07-30T18:59:00Z">
        <w:r>
          <w:rPr>
            <w:rFonts w:hint="eastAsia"/>
          </w:rPr>
          <w:t>从而</w:t>
        </w:r>
        <w:r>
          <w:t>把</w:t>
        </w:r>
      </w:ins>
      <w:moveTo w:id="38" w:author="Liu, Xiaohua" w:date="2015-07-30T18:58:00Z">
        <w:del w:id="39" w:author="Liu, Xiaohua" w:date="2015-07-30T18:59:00Z">
          <w:r w:rsidDel="0010422E">
            <w:rPr>
              <w:rFonts w:hint="eastAsia"/>
            </w:rPr>
            <w:delText>并把</w:delText>
          </w:r>
        </w:del>
        <w:r>
          <w:rPr>
            <w:rFonts w:hint="eastAsia"/>
          </w:rPr>
          <w:t>论文</w:t>
        </w:r>
      </w:moveTo>
      <w:ins w:id="40" w:author="Liu, Xiaohua" w:date="2015-07-30T18:59:00Z">
        <w:r>
          <w:rPr>
            <w:rFonts w:hint="eastAsia"/>
          </w:rPr>
          <w:t>P</w:t>
        </w:r>
        <w:r>
          <w:t>DF</w:t>
        </w:r>
        <w:r>
          <w:t>文本</w:t>
        </w:r>
      </w:ins>
      <w:moveTo w:id="41" w:author="Liu, Xiaohua" w:date="2015-07-30T18:58:00Z">
        <w:r>
          <w:rPr>
            <w:rFonts w:hint="eastAsia"/>
          </w:rPr>
          <w:t>全文分布在多个目录下</w:t>
        </w:r>
        <w:del w:id="42" w:author="Liu, Xiaohua" w:date="2015-07-30T18:59:00Z">
          <w:r w:rsidDel="0010422E">
            <w:rPr>
              <w:rFonts w:hint="eastAsia"/>
            </w:rPr>
            <w:delText>,</w:delText>
          </w:r>
        </w:del>
      </w:moveTo>
      <w:ins w:id="43" w:author="Liu, Xiaohua" w:date="2015-07-30T18:59:00Z">
        <w:r>
          <w:rPr>
            <w:rFonts w:hint="eastAsia"/>
          </w:rPr>
          <w:t>。注意</w:t>
        </w:r>
        <w:r>
          <w:t>，</w:t>
        </w:r>
        <w:r>
          <w:rPr>
            <w:rFonts w:hint="eastAsia"/>
          </w:rPr>
          <w:t>此时</w:t>
        </w:r>
        <w:r>
          <w:t>要</w:t>
        </w:r>
      </w:ins>
      <w:moveTo w:id="44" w:author="Liu, Xiaohua" w:date="2015-07-30T18:58:00Z">
        <w:del w:id="45" w:author="Liu, Xiaohua" w:date="2015-07-30T18:59:00Z">
          <w:r w:rsidDel="0010422E">
            <w:rPr>
              <w:rFonts w:hint="eastAsia"/>
            </w:rPr>
            <w:delText>但要</w:delText>
          </w:r>
        </w:del>
        <w:r>
          <w:rPr>
            <w:rFonts w:hint="eastAsia"/>
          </w:rPr>
          <w:t>保证每个目录下的文件整数编号没有重复</w:t>
        </w:r>
        <w:r>
          <w:rPr>
            <w:rFonts w:hint="eastAsia"/>
          </w:rPr>
          <w:t xml:space="preserve">. </w:t>
        </w:r>
        <w:r>
          <w:rPr>
            <w:rFonts w:hint="eastAsia"/>
          </w:rPr>
          <w:t>例如</w:t>
        </w:r>
        <w:r>
          <w:rPr>
            <w:rFonts w:hint="eastAsia"/>
          </w:rPr>
          <w:t>,</w:t>
        </w:r>
        <w:r>
          <w:rPr>
            <w:rFonts w:hint="eastAsia"/>
          </w:rPr>
          <w:t>可以建</w:t>
        </w:r>
        <w:r>
          <w:rPr>
            <w:rFonts w:hint="eastAsia"/>
          </w:rPr>
          <w:t xml:space="preserve"> articles2,</w:t>
        </w:r>
        <w:r>
          <w:rPr>
            <w:rFonts w:hint="eastAsia"/>
          </w:rPr>
          <w:t>然后把论文</w:t>
        </w:r>
        <w:r>
          <w:rPr>
            <w:rFonts w:hint="eastAsia"/>
          </w:rPr>
          <w:t>2</w:t>
        </w:r>
      </w:moveTo>
      <w:ins w:id="46" w:author="Liu, Xiaohua" w:date="2015-07-30T18:59:00Z">
        <w:r>
          <w:t>PDF</w:t>
        </w:r>
        <w:r>
          <w:t>全文</w:t>
        </w:r>
      </w:ins>
      <w:moveTo w:id="47" w:author="Liu, Xiaohua" w:date="2015-07-30T18:58:00Z">
        <w:r>
          <w:rPr>
            <w:rFonts w:hint="eastAsia"/>
          </w:rPr>
          <w:t>放入</w:t>
        </w:r>
        <w:r>
          <w:rPr>
            <w:rFonts w:hint="eastAsia"/>
          </w:rPr>
          <w:t>articles2</w:t>
        </w:r>
        <w:r>
          <w:rPr>
            <w:rFonts w:hint="eastAsia"/>
          </w:rPr>
          <w:t>中</w:t>
        </w:r>
        <w:r>
          <w:rPr>
            <w:rFonts w:hint="eastAsia"/>
          </w:rPr>
          <w:t>.</w:t>
        </w:r>
      </w:moveTo>
    </w:p>
    <w:moveToRangeEnd w:id="32"/>
    <w:p w:rsidR="001A6B80" w:rsidRDefault="0010422E" w:rsidP="001A6B80">
      <w:pPr>
        <w:pStyle w:val="Heading3"/>
      </w:pPr>
      <w:ins w:id="48" w:author="Liu, Xiaohua" w:date="2015-07-30T18:54:00Z">
        <w:r>
          <w:t>2.2</w:t>
        </w:r>
      </w:ins>
      <w:r w:rsidR="001A6B80">
        <w:rPr>
          <w:rFonts w:hint="eastAsia"/>
        </w:rPr>
        <w:t>准备论文库</w:t>
      </w:r>
    </w:p>
    <w:p w:rsidR="001A6B80" w:rsidDel="0010422E" w:rsidRDefault="001A6B80" w:rsidP="001A6B80">
      <w:pPr>
        <w:rPr>
          <w:del w:id="49" w:author="Liu, Xiaohua" w:date="2015-07-30T19:00:00Z"/>
        </w:rPr>
      </w:pPr>
      <w:del w:id="50" w:author="Liu, Xiaohua" w:date="2015-07-30T19:00:00Z">
        <w:r w:rsidDel="0010422E">
          <w:rPr>
            <w:rFonts w:hint="eastAsia"/>
          </w:rPr>
          <w:delText>新建一个目录</w:delText>
        </w:r>
        <w:r w:rsidDel="0010422E">
          <w:rPr>
            <w:rFonts w:hint="eastAsia"/>
          </w:rPr>
          <w:delText>,</w:delText>
        </w:r>
        <w:r w:rsidDel="0010422E">
          <w:rPr>
            <w:rFonts w:hint="eastAsia"/>
          </w:rPr>
          <w:delText>用以存放论文全文</w:delText>
        </w:r>
        <w:r w:rsidDel="0010422E">
          <w:rPr>
            <w:rFonts w:hint="eastAsia"/>
          </w:rPr>
          <w:delText>,</w:delText>
        </w:r>
        <w:r w:rsidDel="0010422E">
          <w:rPr>
            <w:rFonts w:hint="eastAsia"/>
          </w:rPr>
          <w:delText>该目录称为论文</w:delText>
        </w:r>
        <w:r w:rsidR="00D913F7" w:rsidDel="0010422E">
          <w:rPr>
            <w:rFonts w:hint="eastAsia"/>
          </w:rPr>
          <w:delText>库</w:delText>
        </w:r>
        <w:r w:rsidDel="0010422E">
          <w:rPr>
            <w:rFonts w:hint="eastAsia"/>
          </w:rPr>
          <w:delText>目录</w:delText>
        </w:r>
      </w:del>
    </w:p>
    <w:p w:rsidR="001A6B80" w:rsidDel="0010422E" w:rsidRDefault="001A6B80" w:rsidP="001A6B80">
      <w:pPr>
        <w:rPr>
          <w:del w:id="51" w:author="Liu, Xiaohua" w:date="2015-07-30T19:00:00Z"/>
        </w:rPr>
      </w:pPr>
      <w:del w:id="52" w:author="Liu, Xiaohua" w:date="2015-07-30T19:00:00Z">
        <w:r w:rsidDel="0010422E">
          <w:rPr>
            <w:rFonts w:hint="eastAsia"/>
          </w:rPr>
          <w:delText>将论文导出到论文目录下</w:delText>
        </w:r>
        <w:r w:rsidDel="0010422E">
          <w:rPr>
            <w:rFonts w:hint="eastAsia"/>
          </w:rPr>
          <w:delText>,</w:delText>
        </w:r>
        <w:r w:rsidDel="0010422E">
          <w:rPr>
            <w:rFonts w:hint="eastAsia"/>
          </w:rPr>
          <w:delText>每篇论文对应一个压缩的文本文件</w:delText>
        </w:r>
        <w:r w:rsidDel="0010422E">
          <w:rPr>
            <w:rFonts w:hint="eastAsia"/>
          </w:rPr>
          <w:delText>,</w:delText>
        </w:r>
        <w:r w:rsidDel="0010422E">
          <w:rPr>
            <w:rFonts w:hint="eastAsia"/>
          </w:rPr>
          <w:delText>文本文件的每行对应论文的一个段落</w:delText>
        </w:r>
        <w:r w:rsidDel="0010422E">
          <w:rPr>
            <w:rFonts w:hint="eastAsia"/>
          </w:rPr>
          <w:delText>.</w:delText>
        </w:r>
      </w:del>
    </w:p>
    <w:p w:rsidR="001A6B80" w:rsidDel="0010422E" w:rsidRDefault="00D913F7" w:rsidP="001A6B80">
      <w:pPr>
        <w:rPr>
          <w:del w:id="53" w:author="Liu, Xiaohua" w:date="2015-07-30T19:00:00Z"/>
        </w:rPr>
      </w:pPr>
      <w:del w:id="54" w:author="Liu, Xiaohua" w:date="2015-07-30T19:00:00Z">
        <w:r w:rsidDel="0010422E">
          <w:rPr>
            <w:rFonts w:hint="eastAsia"/>
          </w:rPr>
          <w:delText>文件名</w:delText>
        </w:r>
        <w:r w:rsidDel="0010422E">
          <w:rPr>
            <w:rFonts w:hint="eastAsia"/>
          </w:rPr>
          <w:delText>:</w:delText>
        </w:r>
        <w:r w:rsidDel="0010422E">
          <w:rPr>
            <w:rFonts w:hint="eastAsia"/>
          </w:rPr>
          <w:delText>整数</w:delText>
        </w:r>
        <w:r w:rsidDel="0010422E">
          <w:rPr>
            <w:rFonts w:hint="eastAsia"/>
          </w:rPr>
          <w:delText>1,2,3</w:delText>
        </w:r>
        <w:r w:rsidDel="0010422E">
          <w:rPr>
            <w:rFonts w:hint="eastAsia"/>
          </w:rPr>
          <w:delText>等</w:delText>
        </w:r>
        <w:r w:rsidDel="0010422E">
          <w:rPr>
            <w:rFonts w:hint="eastAsia"/>
          </w:rPr>
          <w:delText>.</w:delText>
        </w:r>
      </w:del>
    </w:p>
    <w:p w:rsidR="00D913F7" w:rsidDel="0010422E" w:rsidRDefault="00D913F7" w:rsidP="00264CA6">
      <w:pPr>
        <w:rPr>
          <w:del w:id="55" w:author="Liu, Xiaohua" w:date="2015-07-30T19:00:00Z"/>
        </w:rPr>
      </w:pPr>
      <w:del w:id="56" w:author="Liu, Xiaohua" w:date="2015-07-30T19:00:00Z">
        <w:r w:rsidDel="0010422E">
          <w:rPr>
            <w:rFonts w:hint="eastAsia"/>
          </w:rPr>
          <w:delText>下图是一个论文库的例子</w:delText>
        </w:r>
        <w:r w:rsidDel="0010422E">
          <w:rPr>
            <w:rFonts w:hint="eastAsia"/>
          </w:rPr>
          <w:delText>,</w:delText>
        </w:r>
        <w:r w:rsidDel="0010422E">
          <w:rPr>
            <w:rFonts w:hint="eastAsia"/>
          </w:rPr>
          <w:delText>论文库目录为</w:delText>
        </w:r>
        <w:r w:rsidRPr="00D913F7" w:rsidDel="0010422E">
          <w:delText>/home/lxh5147/git/PlagiarismChecker</w:delText>
        </w:r>
        <w:r w:rsidDel="0010422E">
          <w:rPr>
            <w:rFonts w:hint="eastAsia"/>
          </w:rPr>
          <w:delText xml:space="preserve">/articles, </w:delText>
        </w:r>
        <w:r w:rsidDel="0010422E">
          <w:rPr>
            <w:rFonts w:hint="eastAsia"/>
          </w:rPr>
          <w:delText>该论文库只有一篇论文</w:delText>
        </w:r>
        <w:r w:rsidDel="0010422E">
          <w:rPr>
            <w:rFonts w:hint="eastAsia"/>
          </w:rPr>
          <w:delText>,</w:delText>
        </w:r>
        <w:r w:rsidDel="0010422E">
          <w:rPr>
            <w:rFonts w:hint="eastAsia"/>
          </w:rPr>
          <w:delText>名为</w:delText>
        </w:r>
        <w:r w:rsidDel="0010422E">
          <w:rPr>
            <w:rFonts w:hint="eastAsia"/>
          </w:rPr>
          <w:delText>1,</w:delText>
        </w:r>
        <w:r w:rsidDel="0010422E">
          <w:rPr>
            <w:rFonts w:hint="eastAsia"/>
          </w:rPr>
          <w:delText>它是一个压缩文件</w:delText>
        </w:r>
        <w:r w:rsidDel="0010422E">
          <w:rPr>
            <w:rFonts w:hint="eastAsia"/>
          </w:rPr>
          <w:delText>,</w:delText>
        </w:r>
        <w:r w:rsidDel="0010422E">
          <w:rPr>
            <w:rFonts w:hint="eastAsia"/>
          </w:rPr>
          <w:delText>可以用</w:delText>
        </w:r>
        <w:r w:rsidDel="0010422E">
          <w:rPr>
            <w:rFonts w:hint="eastAsia"/>
          </w:rPr>
          <w:delText>zcat</w:delText>
        </w:r>
        <w:r w:rsidDel="0010422E">
          <w:rPr>
            <w:rFonts w:hint="eastAsia"/>
          </w:rPr>
          <w:delText>查看其内容</w:delText>
        </w:r>
        <w:r w:rsidDel="0010422E">
          <w:rPr>
            <w:rFonts w:hint="eastAsia"/>
          </w:rPr>
          <w:delText>,</w:delText>
        </w:r>
        <w:r w:rsidDel="0010422E">
          <w:rPr>
            <w:rFonts w:hint="eastAsia"/>
          </w:rPr>
          <w:delText>每行是一个段落</w:delText>
        </w:r>
        <w:r w:rsidDel="0010422E">
          <w:rPr>
            <w:rFonts w:hint="eastAsia"/>
          </w:rPr>
          <w:delText>.</w:delText>
        </w:r>
        <w:r w:rsidDel="0010422E">
          <w:rPr>
            <w:noProof/>
          </w:rPr>
          <w:drawing>
            <wp:inline distT="0" distB="0" distL="0" distR="0" wp14:anchorId="3E16F859" wp14:editId="12423119">
              <wp:extent cx="5943600" cy="1329690"/>
              <wp:effectExtent l="0" t="0" r="0" b="381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3296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EE319B" w:rsidDel="0010422E" w:rsidRDefault="00EE319B" w:rsidP="00EE319B">
      <w:pPr>
        <w:rPr>
          <w:del w:id="57" w:author="Liu, Xiaohua" w:date="2015-07-30T19:00:00Z"/>
        </w:rPr>
      </w:pPr>
      <w:moveFromRangeStart w:id="58" w:author="Liu, Xiaohua" w:date="2015-07-30T18:58:00Z" w:name="move426046033"/>
      <w:moveFrom w:id="59" w:author="Liu, Xiaohua" w:date="2015-07-30T18:58:00Z">
        <w:del w:id="60" w:author="Liu, Xiaohua" w:date="2015-07-30T19:00:00Z">
          <w:r w:rsidDel="0010422E">
            <w:rPr>
              <w:rFonts w:hint="eastAsia"/>
            </w:rPr>
            <w:lastRenderedPageBreak/>
            <w:delText>可以新建多个论文库目录</w:delText>
          </w:r>
          <w:r w:rsidDel="0010422E">
            <w:rPr>
              <w:rFonts w:hint="eastAsia"/>
            </w:rPr>
            <w:delText>,</w:delText>
          </w:r>
          <w:r w:rsidDel="0010422E">
            <w:rPr>
              <w:rFonts w:hint="eastAsia"/>
            </w:rPr>
            <w:delText>并把论文全文分布在多个目录下</w:delText>
          </w:r>
          <w:r w:rsidDel="0010422E">
            <w:rPr>
              <w:rFonts w:hint="eastAsia"/>
            </w:rPr>
            <w:delText>,</w:delText>
          </w:r>
          <w:r w:rsidDel="0010422E">
            <w:rPr>
              <w:rFonts w:hint="eastAsia"/>
            </w:rPr>
            <w:delText>但要保证每个目录下的文件整数编号没有重复</w:delText>
          </w:r>
          <w:r w:rsidDel="0010422E">
            <w:rPr>
              <w:rFonts w:hint="eastAsia"/>
            </w:rPr>
            <w:delText xml:space="preserve">. </w:delText>
          </w:r>
          <w:r w:rsidDel="0010422E">
            <w:rPr>
              <w:rFonts w:hint="eastAsia"/>
            </w:rPr>
            <w:delText>例如</w:delText>
          </w:r>
          <w:r w:rsidDel="0010422E">
            <w:rPr>
              <w:rFonts w:hint="eastAsia"/>
            </w:rPr>
            <w:delText>,</w:delText>
          </w:r>
          <w:r w:rsidDel="0010422E">
            <w:rPr>
              <w:rFonts w:hint="eastAsia"/>
            </w:rPr>
            <w:delText>可以建</w:delText>
          </w:r>
          <w:r w:rsidDel="0010422E">
            <w:rPr>
              <w:rFonts w:hint="eastAsia"/>
            </w:rPr>
            <w:delText xml:space="preserve"> articles2,</w:delText>
          </w:r>
          <w:r w:rsidDel="0010422E">
            <w:rPr>
              <w:rFonts w:hint="eastAsia"/>
            </w:rPr>
            <w:delText>然后把论文</w:delText>
          </w:r>
          <w:r w:rsidDel="0010422E">
            <w:rPr>
              <w:rFonts w:hint="eastAsia"/>
            </w:rPr>
            <w:delText>2</w:delText>
          </w:r>
          <w:r w:rsidDel="0010422E">
            <w:rPr>
              <w:rFonts w:hint="eastAsia"/>
            </w:rPr>
            <w:delText>放入</w:delText>
          </w:r>
          <w:r w:rsidDel="0010422E">
            <w:rPr>
              <w:rFonts w:hint="eastAsia"/>
            </w:rPr>
            <w:delText>articles2</w:delText>
          </w:r>
          <w:r w:rsidDel="0010422E">
            <w:rPr>
              <w:rFonts w:hint="eastAsia"/>
            </w:rPr>
            <w:delText>中</w:delText>
          </w:r>
          <w:r w:rsidDel="0010422E">
            <w:rPr>
              <w:rFonts w:hint="eastAsia"/>
            </w:rPr>
            <w:delText>.</w:delText>
          </w:r>
        </w:del>
      </w:moveFrom>
    </w:p>
    <w:p w:rsidR="0010422E" w:rsidRDefault="0010422E" w:rsidP="0010422E">
      <w:pPr>
        <w:rPr>
          <w:ins w:id="61" w:author="Liu, Xiaohua" w:date="2015-07-30T19:00:00Z"/>
        </w:rPr>
      </w:pPr>
      <w:ins w:id="62" w:author="Liu, Xiaohua" w:date="2015-07-30T19:00:00Z">
        <w:r>
          <w:rPr>
            <w:rFonts w:hint="eastAsia"/>
          </w:rPr>
          <w:t>打开终端</w:t>
        </w:r>
        <w:r>
          <w:rPr>
            <w:rFonts w:hint="eastAsia"/>
          </w:rPr>
          <w:t>,</w:t>
        </w:r>
        <w:r>
          <w:rPr>
            <w:rFonts w:hint="eastAsia"/>
          </w:rPr>
          <w:t>执行下面的命令</w:t>
        </w:r>
        <w:r>
          <w:rPr>
            <w:rFonts w:hint="eastAsia"/>
          </w:rPr>
          <w:t>:</w:t>
        </w:r>
      </w:ins>
    </w:p>
    <w:p w:rsidR="0010422E" w:rsidRDefault="0010422E" w:rsidP="00EE319B">
      <w:pPr>
        <w:rPr>
          <w:ins w:id="63" w:author="Liu, Xiaohua" w:date="2015-07-30T19:01:00Z"/>
        </w:rPr>
      </w:pPr>
      <w:proofErr w:type="spellStart"/>
      <w:ins w:id="64" w:author="Liu, Xiaohua" w:date="2015-07-30T19:01:00Z">
        <w:r w:rsidRPr="0010422E">
          <w:t>gradle</w:t>
        </w:r>
        <w:proofErr w:type="spellEnd"/>
        <w:r w:rsidRPr="0010422E">
          <w:t xml:space="preserve"> </w:t>
        </w:r>
        <w:proofErr w:type="spellStart"/>
        <w:r w:rsidRPr="0010422E">
          <w:t>buildArticleRepository</w:t>
        </w:r>
        <w:proofErr w:type="spellEnd"/>
        <w:r w:rsidRPr="0010422E">
          <w:t xml:space="preserve"> -</w:t>
        </w:r>
        <w:proofErr w:type="spellStart"/>
        <w:r w:rsidRPr="0010422E">
          <w:t>PappArgs</w:t>
        </w:r>
        <w:proofErr w:type="spellEnd"/>
        <w:r w:rsidRPr="0010422E">
          <w:t>="['--</w:t>
        </w:r>
        <w:proofErr w:type="spellStart"/>
        <w:r w:rsidRPr="0010422E">
          <w:t>pdfTextFileFolders</w:t>
        </w:r>
        <w:proofErr w:type="spellEnd"/>
        <w:r w:rsidRPr="0010422E">
          <w:t>', '</w:t>
        </w:r>
        <w:r w:rsidRPr="0010422E">
          <w:rPr>
            <w:i/>
            <w:color w:val="FF0000"/>
            <w:rPrChange w:id="65" w:author="Liu, Xiaohua" w:date="2015-07-30T19:03:00Z">
              <w:rPr/>
            </w:rPrChange>
          </w:rPr>
          <w:t>pdfTextFileFolder1</w:t>
        </w:r>
        <w:proofErr w:type="gramStart"/>
        <w:r w:rsidRPr="0010422E">
          <w:rPr>
            <w:i/>
            <w:color w:val="FF0000"/>
            <w:rPrChange w:id="66" w:author="Liu, Xiaohua" w:date="2015-07-30T19:03:00Z">
              <w:rPr/>
            </w:rPrChange>
          </w:rPr>
          <w:t>,pdfTextFileFolder2</w:t>
        </w:r>
        <w:r w:rsidRPr="0010422E">
          <w:t>'</w:t>
        </w:r>
        <w:proofErr w:type="gramEnd"/>
        <w:r w:rsidRPr="0010422E">
          <w:t>,'--</w:t>
        </w:r>
        <w:proofErr w:type="spellStart"/>
        <w:r w:rsidRPr="0010422E">
          <w:t>articleRepositoryFolder</w:t>
        </w:r>
        <w:proofErr w:type="spellEnd"/>
        <w:r w:rsidRPr="0010422E">
          <w:t xml:space="preserve">', </w:t>
        </w:r>
        <w:r w:rsidRPr="0010422E">
          <w:rPr>
            <w:i/>
            <w:color w:val="FF0000"/>
            <w:rPrChange w:id="67" w:author="Liu, Xiaohua" w:date="2015-07-30T19:03:00Z">
              <w:rPr/>
            </w:rPrChange>
          </w:rPr>
          <w:t>'articles'</w:t>
        </w:r>
        <w:r w:rsidRPr="0010422E">
          <w:t>,'--overwrite']"</w:t>
        </w:r>
      </w:ins>
    </w:p>
    <w:p w:rsidR="0010422E" w:rsidRDefault="0010422E" w:rsidP="00EE319B">
      <w:pPr>
        <w:rPr>
          <w:ins w:id="68" w:author="Liu, Xiaohua" w:date="2015-07-30T19:01:00Z"/>
        </w:rPr>
      </w:pPr>
      <w:ins w:id="69" w:author="Liu, Xiaohua" w:date="2015-07-30T19:01:00Z">
        <w:r>
          <w:rPr>
            <w:rFonts w:hint="eastAsia"/>
          </w:rPr>
          <w:t>参数</w:t>
        </w:r>
        <w:r>
          <w:t>说明：</w:t>
        </w:r>
      </w:ins>
    </w:p>
    <w:p w:rsidR="0010422E" w:rsidRDefault="0010422E" w:rsidP="00EE319B">
      <w:pPr>
        <w:rPr>
          <w:ins w:id="70" w:author="Liu, Xiaohua" w:date="2015-07-30T19:04:00Z"/>
        </w:rPr>
      </w:pPr>
      <w:proofErr w:type="spellStart"/>
      <w:ins w:id="71" w:author="Liu, Xiaohua" w:date="2015-07-30T19:01:00Z">
        <w:r w:rsidRPr="0010422E">
          <w:t>pdfTextFileFolders</w:t>
        </w:r>
        <w:proofErr w:type="spellEnd"/>
        <w:r>
          <w:rPr>
            <w:rFonts w:hint="eastAsia"/>
          </w:rPr>
          <w:t>：</w:t>
        </w:r>
      </w:ins>
      <w:ins w:id="72" w:author="Liu, Xiaohua" w:date="2015-07-30T19:05:00Z">
        <w:r w:rsidR="00B07511">
          <w:rPr>
            <w:rFonts w:hint="eastAsia"/>
          </w:rPr>
          <w:t>P</w:t>
        </w:r>
        <w:r w:rsidR="00B07511">
          <w:t>DF</w:t>
        </w:r>
      </w:ins>
      <w:ins w:id="73" w:author="Liu, Xiaohua" w:date="2015-07-30T19:02:00Z">
        <w:r>
          <w:rPr>
            <w:rFonts w:hint="eastAsia"/>
          </w:rPr>
          <w:t>文本</w:t>
        </w:r>
        <w:r>
          <w:t>库目录</w:t>
        </w:r>
        <w:r>
          <w:rPr>
            <w:rFonts w:hint="eastAsia"/>
          </w:rPr>
          <w:t>目录</w:t>
        </w:r>
        <w:r>
          <w:t>列表，多个</w:t>
        </w:r>
      </w:ins>
      <w:ins w:id="74" w:author="Liu, Xiaohua" w:date="2015-07-30T19:05:00Z">
        <w:r w:rsidR="00B07511">
          <w:t>PDF</w:t>
        </w:r>
      </w:ins>
      <w:ins w:id="75" w:author="Liu, Xiaohua" w:date="2015-07-30T19:02:00Z">
        <w:r>
          <w:rPr>
            <w:rFonts w:hint="eastAsia"/>
          </w:rPr>
          <w:t>文本</w:t>
        </w:r>
        <w:r>
          <w:t>库目录</w:t>
        </w:r>
        <w:r>
          <w:rPr>
            <w:rFonts w:hint="eastAsia"/>
          </w:rPr>
          <w:t>目录用</w:t>
        </w:r>
        <w:r>
          <w:t>英语半角</w:t>
        </w:r>
        <w:r>
          <w:rPr>
            <w:rFonts w:hint="eastAsia"/>
          </w:rPr>
          <w:t>逗号</w:t>
        </w:r>
        <w:r>
          <w:t>分开。</w:t>
        </w:r>
      </w:ins>
    </w:p>
    <w:p w:rsidR="00B07511" w:rsidRDefault="00B07511" w:rsidP="00EE319B">
      <w:pPr>
        <w:rPr>
          <w:ins w:id="76" w:author="Liu, Xiaohua" w:date="2015-07-30T19:05:00Z"/>
        </w:rPr>
      </w:pPr>
      <w:proofErr w:type="spellStart"/>
      <w:proofErr w:type="gramStart"/>
      <w:ins w:id="77" w:author="Liu, Xiaohua" w:date="2015-07-30T19:05:00Z">
        <w:r w:rsidRPr="0010422E">
          <w:t>articleRepositoryFolder</w:t>
        </w:r>
        <w:proofErr w:type="spellEnd"/>
        <w:proofErr w:type="gramEnd"/>
        <w:r w:rsidRPr="0010422E">
          <w:t>'</w:t>
        </w:r>
        <w:r>
          <w:t xml:space="preserve">: </w:t>
        </w:r>
        <w:r>
          <w:rPr>
            <w:rFonts w:hint="eastAsia"/>
          </w:rPr>
          <w:t>论文库目录</w:t>
        </w:r>
      </w:ins>
    </w:p>
    <w:p w:rsidR="00B07511" w:rsidRDefault="00B07511" w:rsidP="00EE319B">
      <w:pPr>
        <w:rPr>
          <w:ins w:id="78" w:author="Liu, Xiaohua" w:date="2015-07-30T19:02:00Z"/>
        </w:rPr>
      </w:pPr>
      <w:proofErr w:type="gramStart"/>
      <w:ins w:id="79" w:author="Liu, Xiaohua" w:date="2015-07-30T19:05:00Z">
        <w:r>
          <w:t>overwrite</w:t>
        </w:r>
        <w:proofErr w:type="gramEnd"/>
        <w:r>
          <w:t xml:space="preserve">: </w:t>
        </w:r>
        <w:r>
          <w:rPr>
            <w:rFonts w:hint="eastAsia"/>
          </w:rPr>
          <w:t>可选</w:t>
        </w:r>
        <w:r>
          <w:t>参数</w:t>
        </w:r>
      </w:ins>
      <w:ins w:id="80" w:author="Liu, Xiaohua" w:date="2015-07-30T19:06:00Z">
        <w:r>
          <w:t>，</w:t>
        </w:r>
        <w:r>
          <w:rPr>
            <w:rFonts w:hint="eastAsia"/>
          </w:rPr>
          <w:t>如果</w:t>
        </w:r>
        <w:r>
          <w:t>指定该参数，则</w:t>
        </w:r>
        <w:r>
          <w:rPr>
            <w:rFonts w:hint="eastAsia"/>
          </w:rPr>
          <w:t>论文库</w:t>
        </w:r>
        <w:r>
          <w:t>目录下同名的文件将被改写</w:t>
        </w:r>
      </w:ins>
    </w:p>
    <w:p w:rsidR="0010422E" w:rsidRPr="004015B8" w:rsidRDefault="0010422E">
      <w:pPr>
        <w:rPr>
          <w:ins w:id="81" w:author="Liu, Xiaohua" w:date="2015-07-30T19:00:00Z"/>
          <w:b/>
          <w:bCs/>
          <w:rPrChange w:id="82" w:author="Liu, Xiaohua" w:date="2015-07-30T19:09:00Z">
            <w:rPr>
              <w:ins w:id="83" w:author="Liu, Xiaohua" w:date="2015-07-30T19:00:00Z"/>
            </w:rPr>
          </w:rPrChange>
        </w:rPr>
      </w:pPr>
      <w:ins w:id="84" w:author="Liu, Xiaohua" w:date="2015-07-30T19:02:00Z">
        <w:r w:rsidRPr="004015B8">
          <w:rPr>
            <w:rFonts w:hint="eastAsia"/>
            <w:b/>
            <w:bCs/>
            <w:rPrChange w:id="85" w:author="Liu, Xiaohua" w:date="2015-07-30T19:09:00Z">
              <w:rPr>
                <w:rFonts w:hint="eastAsia"/>
              </w:rPr>
            </w:rPrChange>
          </w:rPr>
          <w:t>注意，用合适的参数替换上述命令行中的</w:t>
        </w:r>
      </w:ins>
      <w:ins w:id="86" w:author="Liu, Xiaohua" w:date="2015-07-30T19:04:00Z">
        <w:r w:rsidR="004F4727" w:rsidRPr="004015B8">
          <w:rPr>
            <w:rFonts w:hint="eastAsia"/>
            <w:b/>
            <w:bCs/>
            <w:rPrChange w:id="87" w:author="Liu, Xiaohua" w:date="2015-07-30T19:09:00Z">
              <w:rPr>
                <w:rFonts w:hint="eastAsia"/>
              </w:rPr>
            </w:rPrChange>
          </w:rPr>
          <w:t>红色部分。</w:t>
        </w:r>
      </w:ins>
      <w:ins w:id="88" w:author="Liu, Xiaohua" w:date="2015-07-30T19:07:00Z">
        <w:r w:rsidR="00E27207" w:rsidRPr="00E27207">
          <w:rPr>
            <w:rFonts w:hint="eastAsia"/>
            <w:b/>
            <w:bCs/>
          </w:rPr>
          <w:t>上述命令执行</w:t>
        </w:r>
        <w:r w:rsidR="00B07511" w:rsidRPr="004015B8">
          <w:rPr>
            <w:rFonts w:hint="eastAsia"/>
            <w:b/>
            <w:bCs/>
            <w:rPrChange w:id="89" w:author="Liu, Xiaohua" w:date="2015-07-30T19:09:00Z">
              <w:rPr>
                <w:rFonts w:hint="eastAsia"/>
              </w:rPr>
            </w:rPrChange>
          </w:rPr>
          <w:t>将对全部</w:t>
        </w:r>
        <w:r w:rsidR="00B07511" w:rsidRPr="004015B8">
          <w:rPr>
            <w:b/>
            <w:bCs/>
            <w:rPrChange w:id="90" w:author="Liu, Xiaohua" w:date="2015-07-30T19:09:00Z">
              <w:rPr/>
            </w:rPrChange>
          </w:rPr>
          <w:t>PDF</w:t>
        </w:r>
        <w:r w:rsidR="00B07511" w:rsidRPr="004015B8">
          <w:rPr>
            <w:rFonts w:hint="eastAsia"/>
            <w:b/>
            <w:bCs/>
            <w:rPrChange w:id="91" w:author="Liu, Xiaohua" w:date="2015-07-30T19:09:00Z">
              <w:rPr>
                <w:rFonts w:hint="eastAsia"/>
              </w:rPr>
            </w:rPrChange>
          </w:rPr>
          <w:t>文本库目录下的文本文件做段落提取操作，并将</w:t>
        </w:r>
      </w:ins>
      <w:ins w:id="92" w:author="Liu, Xiaohua" w:date="2015-07-30T19:08:00Z">
        <w:r w:rsidR="00B07511" w:rsidRPr="004015B8">
          <w:rPr>
            <w:rFonts w:hint="eastAsia"/>
            <w:b/>
            <w:bCs/>
            <w:rPrChange w:id="93" w:author="Liu, Xiaohua" w:date="2015-07-30T19:09:00Z">
              <w:rPr>
                <w:rFonts w:hint="eastAsia"/>
              </w:rPr>
            </w:rPrChange>
          </w:rPr>
          <w:t>提取的结果保存为论文库目录下一个同名但无</w:t>
        </w:r>
        <w:r w:rsidR="00B07511" w:rsidRPr="004015B8">
          <w:rPr>
            <w:b/>
            <w:bCs/>
            <w:rPrChange w:id="94" w:author="Liu, Xiaohua" w:date="2015-07-30T19:09:00Z">
              <w:rPr/>
            </w:rPrChange>
          </w:rPr>
          <w:t>.txt</w:t>
        </w:r>
        <w:r w:rsidR="00B07511" w:rsidRPr="004015B8">
          <w:rPr>
            <w:rFonts w:hint="eastAsia"/>
            <w:b/>
            <w:bCs/>
            <w:rPrChange w:id="95" w:author="Liu, Xiaohua" w:date="2015-07-30T19:09:00Z">
              <w:rPr>
                <w:rFonts w:hint="eastAsia"/>
              </w:rPr>
            </w:rPrChange>
          </w:rPr>
          <w:t>扩展名的压缩的文本文件。</w:t>
        </w:r>
      </w:ins>
    </w:p>
    <w:moveFromRangeEnd w:id="58"/>
    <w:p w:rsidR="00663479" w:rsidRDefault="008A1BF0" w:rsidP="00663479">
      <w:pPr>
        <w:pStyle w:val="Heading3"/>
      </w:pPr>
      <w:r>
        <w:rPr>
          <w:rFonts w:hint="eastAsia"/>
        </w:rPr>
        <w:t>2.</w:t>
      </w:r>
      <w:del w:id="96" w:author="Liu, Xiaohua" w:date="2015-07-30T18:54:00Z">
        <w:r w:rsidDel="0010422E">
          <w:rPr>
            <w:rFonts w:hint="eastAsia"/>
          </w:rPr>
          <w:delText xml:space="preserve">2 </w:delText>
        </w:r>
      </w:del>
      <w:ins w:id="97" w:author="Liu, Xiaohua" w:date="2015-07-30T18:54:00Z">
        <w:r w:rsidR="0010422E">
          <w:t>3</w:t>
        </w:r>
        <w:r w:rsidR="0010422E">
          <w:rPr>
            <w:rFonts w:hint="eastAsia"/>
          </w:rPr>
          <w:t xml:space="preserve"> </w:t>
        </w:r>
      </w:ins>
      <w:r w:rsidR="00663479">
        <w:rPr>
          <w:rFonts w:hint="eastAsia"/>
        </w:rPr>
        <w:t>建索引</w:t>
      </w:r>
    </w:p>
    <w:p w:rsidR="00663479" w:rsidRDefault="00663479" w:rsidP="00663479">
      <w:r>
        <w:rPr>
          <w:rFonts w:hint="eastAsia"/>
        </w:rPr>
        <w:t>打开终端</w:t>
      </w:r>
      <w:r>
        <w:rPr>
          <w:rFonts w:hint="eastAsia"/>
        </w:rPr>
        <w:t>,</w:t>
      </w:r>
      <w:r>
        <w:rPr>
          <w:rFonts w:hint="eastAsia"/>
        </w:rPr>
        <w:t>执行下面的命令</w:t>
      </w:r>
      <w:r>
        <w:rPr>
          <w:rFonts w:hint="eastAsia"/>
        </w:rPr>
        <w:t>:</w:t>
      </w:r>
    </w:p>
    <w:p w:rsidR="00663479" w:rsidRPr="00EE319B" w:rsidRDefault="00663479" w:rsidP="00663479">
      <w:proofErr w:type="spellStart"/>
      <w:r w:rsidRPr="007F3E15">
        <w:t>gradle</w:t>
      </w:r>
      <w:proofErr w:type="spellEnd"/>
      <w:r w:rsidRPr="007F3E15">
        <w:t xml:space="preserve"> </w:t>
      </w:r>
      <w:proofErr w:type="spellStart"/>
      <w:r w:rsidRPr="007F3E15">
        <w:t>buildIndex</w:t>
      </w:r>
      <w:proofErr w:type="spellEnd"/>
      <w:r w:rsidRPr="007F3E15">
        <w:t xml:space="preserve"> -</w:t>
      </w:r>
      <w:proofErr w:type="spellStart"/>
      <w:r w:rsidRPr="007F3E15">
        <w:t>PappArgs</w:t>
      </w:r>
      <w:proofErr w:type="spellEnd"/>
      <w:r w:rsidRPr="007F3E15">
        <w:t>="['--</w:t>
      </w:r>
      <w:proofErr w:type="spellStart"/>
      <w:r w:rsidRPr="007F3E15">
        <w:t>articleRepositoryFolders</w:t>
      </w:r>
      <w:proofErr w:type="spellEnd"/>
      <w:r w:rsidRPr="007F3E15">
        <w:t>', '</w:t>
      </w:r>
      <w:r w:rsidRPr="007F3E15">
        <w:rPr>
          <w:color w:val="FF0000"/>
        </w:rPr>
        <w:t>/home/lxh5147/</w:t>
      </w:r>
      <w:proofErr w:type="spellStart"/>
      <w:r w:rsidRPr="007F3E15">
        <w:rPr>
          <w:color w:val="FF0000"/>
        </w:rPr>
        <w:t>git</w:t>
      </w:r>
      <w:proofErr w:type="spellEnd"/>
      <w:r w:rsidRPr="007F3E15">
        <w:rPr>
          <w:color w:val="FF0000"/>
        </w:rPr>
        <w:t>/</w:t>
      </w:r>
      <w:proofErr w:type="spellStart"/>
      <w:r w:rsidRPr="007F3E15">
        <w:rPr>
          <w:color w:val="FF0000"/>
        </w:rPr>
        <w:t>PlagiarismChecker</w:t>
      </w:r>
      <w:proofErr w:type="spellEnd"/>
      <w:r w:rsidRPr="007F3E15">
        <w:rPr>
          <w:rFonts w:hint="eastAsia"/>
          <w:color w:val="FF0000"/>
        </w:rPr>
        <w:t>/articles</w:t>
      </w:r>
      <w:r w:rsidRPr="007F3E15">
        <w:t>','--</w:t>
      </w:r>
      <w:proofErr w:type="spellStart"/>
      <w:r w:rsidRPr="007F3E15">
        <w:t>contentAnalyzers</w:t>
      </w:r>
      <w:proofErr w:type="spellEnd"/>
      <w:r w:rsidRPr="007F3E15">
        <w:t>','</w:t>
      </w:r>
      <w:proofErr w:type="spellStart"/>
      <w:r w:rsidRPr="007F3E15">
        <w:t>SimpleContentAnalizerWithSimpleTokenizer</w:t>
      </w:r>
      <w:proofErr w:type="spellEnd"/>
      <w:r w:rsidRPr="007F3E15">
        <w:t>,</w:t>
      </w:r>
      <w:ins w:id="98" w:author="Windows User" w:date="2015-07-30T22:00:00Z">
        <w:r w:rsidR="00384DF7" w:rsidRPr="00384DF7">
          <w:t xml:space="preserve"> </w:t>
        </w:r>
        <w:proofErr w:type="spellStart"/>
        <w:r w:rsidR="00384DF7" w:rsidRPr="005525E2">
          <w:t>SegmentContentAnalizerWithSimpleSegmentSplitter</w:t>
        </w:r>
        <w:proofErr w:type="spellEnd"/>
        <w:r w:rsidR="00384DF7" w:rsidRPr="007F3E15" w:rsidDel="00384DF7">
          <w:t xml:space="preserve"> </w:t>
        </w:r>
      </w:ins>
      <w:del w:id="99" w:author="Windows User" w:date="2015-07-30T22:00:00Z">
        <w:r w:rsidRPr="007F3E15" w:rsidDel="00384DF7">
          <w:delText>BagOfWordsContentAnalizerWithOpenNLPTokenizer</w:delText>
        </w:r>
      </w:del>
      <w:r w:rsidRPr="007F3E15">
        <w:t>','--</w:t>
      </w:r>
      <w:proofErr w:type="spellStart"/>
      <w:r w:rsidRPr="007F3E15">
        <w:t>indexPath</w:t>
      </w:r>
      <w:proofErr w:type="spellEnd"/>
      <w:r w:rsidRPr="007F3E15">
        <w:t>','</w:t>
      </w:r>
      <w:r w:rsidRPr="00663479">
        <w:rPr>
          <w:color w:val="FF0000"/>
        </w:rPr>
        <w:t>/home/lxh5147/</w:t>
      </w:r>
      <w:proofErr w:type="spellStart"/>
      <w:r w:rsidRPr="00663479">
        <w:rPr>
          <w:color w:val="FF0000"/>
        </w:rPr>
        <w:t>git</w:t>
      </w:r>
      <w:proofErr w:type="spellEnd"/>
      <w:r w:rsidRPr="00663479">
        <w:rPr>
          <w:color w:val="FF0000"/>
        </w:rPr>
        <w:t>/</w:t>
      </w:r>
      <w:proofErr w:type="spellStart"/>
      <w:r w:rsidRPr="00663479">
        <w:rPr>
          <w:color w:val="FF0000"/>
        </w:rPr>
        <w:t>PlagiarismChecker</w:t>
      </w:r>
      <w:proofErr w:type="spellEnd"/>
      <w:r w:rsidRPr="00663479">
        <w:rPr>
          <w:rFonts w:hint="eastAsia"/>
          <w:color w:val="FF0000"/>
        </w:rPr>
        <w:t>/</w:t>
      </w:r>
      <w:r w:rsidRPr="00663479">
        <w:rPr>
          <w:color w:val="FF0000"/>
        </w:rPr>
        <w:t>indexes</w:t>
      </w:r>
      <w:r w:rsidRPr="007F3E15">
        <w:t>','--capability','100000','--batchSize','1000','--parallelism','2']"</w:t>
      </w:r>
    </w:p>
    <w:p w:rsidR="00663479" w:rsidRDefault="008A1BF0" w:rsidP="00663479">
      <w:pPr>
        <w:pStyle w:val="Heading4"/>
      </w:pPr>
      <w:r>
        <w:rPr>
          <w:rFonts w:hint="eastAsia"/>
        </w:rPr>
        <w:t xml:space="preserve">2.2.1 </w:t>
      </w:r>
      <w:r w:rsidR="00663479">
        <w:rPr>
          <w:rFonts w:hint="eastAsia"/>
        </w:rPr>
        <w:t>参数说明</w:t>
      </w:r>
    </w:p>
    <w:p w:rsidR="00663479" w:rsidRDefault="00663479" w:rsidP="00663479">
      <w:proofErr w:type="spellStart"/>
      <w:proofErr w:type="gramStart"/>
      <w:r w:rsidRPr="007F3E15">
        <w:t>articleRepositoryFolders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论文库目录列表</w:t>
      </w:r>
      <w:r>
        <w:rPr>
          <w:rFonts w:hint="eastAsia"/>
        </w:rPr>
        <w:t>,</w:t>
      </w:r>
      <w:r>
        <w:rPr>
          <w:rFonts w:hint="eastAsia"/>
        </w:rPr>
        <w:t>多个论文库目录用英文半角逗号分开</w:t>
      </w:r>
      <w:r>
        <w:rPr>
          <w:rFonts w:hint="eastAsia"/>
        </w:rPr>
        <w:t>(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),</w:t>
      </w:r>
      <w:r>
        <w:rPr>
          <w:rFonts w:hint="eastAsia"/>
        </w:rPr>
        <w:t>例如</w:t>
      </w:r>
      <w:r>
        <w:t>’</w:t>
      </w:r>
      <w:r w:rsidRPr="00663479">
        <w:rPr>
          <w:color w:val="FF0000"/>
        </w:rPr>
        <w:t xml:space="preserve"> </w:t>
      </w:r>
      <w:r w:rsidRPr="007F3E15">
        <w:rPr>
          <w:color w:val="FF0000"/>
        </w:rPr>
        <w:t>/home/lxh5147/</w:t>
      </w:r>
      <w:proofErr w:type="spellStart"/>
      <w:r w:rsidRPr="007F3E15">
        <w:rPr>
          <w:color w:val="FF0000"/>
        </w:rPr>
        <w:t>git</w:t>
      </w:r>
      <w:proofErr w:type="spellEnd"/>
      <w:r w:rsidRPr="007F3E15">
        <w:rPr>
          <w:color w:val="FF0000"/>
        </w:rPr>
        <w:t>/</w:t>
      </w:r>
      <w:proofErr w:type="spellStart"/>
      <w:r w:rsidRPr="007F3E15">
        <w:rPr>
          <w:color w:val="FF0000"/>
        </w:rPr>
        <w:t>PlagiarismChecker</w:t>
      </w:r>
      <w:proofErr w:type="spellEnd"/>
      <w:r w:rsidRPr="007F3E15">
        <w:rPr>
          <w:rFonts w:hint="eastAsia"/>
          <w:color w:val="FF0000"/>
        </w:rPr>
        <w:t>/articles</w:t>
      </w:r>
      <w:r>
        <w:rPr>
          <w:rFonts w:hint="eastAsia"/>
        </w:rPr>
        <w:t>,</w:t>
      </w:r>
      <w:r w:rsidRPr="00663479">
        <w:rPr>
          <w:color w:val="FF0000"/>
        </w:rPr>
        <w:t xml:space="preserve"> </w:t>
      </w:r>
      <w:r w:rsidRPr="007F3E15">
        <w:rPr>
          <w:color w:val="FF0000"/>
        </w:rPr>
        <w:t>/home/lxh5147/</w:t>
      </w:r>
      <w:proofErr w:type="spellStart"/>
      <w:r w:rsidRPr="007F3E15">
        <w:rPr>
          <w:color w:val="FF0000"/>
        </w:rPr>
        <w:t>git</w:t>
      </w:r>
      <w:proofErr w:type="spellEnd"/>
      <w:r w:rsidRPr="007F3E15">
        <w:rPr>
          <w:color w:val="FF0000"/>
        </w:rPr>
        <w:t>/</w:t>
      </w:r>
      <w:proofErr w:type="spellStart"/>
      <w:r w:rsidRPr="007F3E15">
        <w:rPr>
          <w:color w:val="FF0000"/>
        </w:rPr>
        <w:t>PlagiarismChecker</w:t>
      </w:r>
      <w:proofErr w:type="spellEnd"/>
      <w:r w:rsidRPr="007F3E15">
        <w:rPr>
          <w:rFonts w:hint="eastAsia"/>
          <w:color w:val="FF0000"/>
        </w:rPr>
        <w:t>/articles</w:t>
      </w:r>
      <w:r>
        <w:rPr>
          <w:rFonts w:hint="eastAsia"/>
          <w:color w:val="FF0000"/>
        </w:rPr>
        <w:t>2</w:t>
      </w:r>
      <w:r w:rsidRPr="007F3E15">
        <w:t>'</w:t>
      </w:r>
      <w:r>
        <w:rPr>
          <w:rFonts w:hint="eastAsia"/>
        </w:rPr>
        <w:t>.</w:t>
      </w:r>
      <w:r>
        <w:rPr>
          <w:rFonts w:hint="eastAsia"/>
        </w:rPr>
        <w:t>论文库目录可以为绝对路径或者相对路径</w:t>
      </w:r>
      <w:r>
        <w:rPr>
          <w:rFonts w:hint="eastAsia"/>
        </w:rPr>
        <w:t>(</w:t>
      </w:r>
      <w:r>
        <w:rPr>
          <w:rFonts w:hint="eastAsia"/>
        </w:rPr>
        <w:t>相对于执行该命令时所在的目录</w:t>
      </w:r>
      <w:r>
        <w:rPr>
          <w:rFonts w:hint="eastAsia"/>
        </w:rPr>
        <w:t>)</w:t>
      </w:r>
    </w:p>
    <w:p w:rsidR="00663479" w:rsidRDefault="00663479" w:rsidP="00663479">
      <w:r w:rsidRPr="007F3E15">
        <w:t>--</w:t>
      </w:r>
      <w:proofErr w:type="spellStart"/>
      <w:r w:rsidRPr="007F3E15">
        <w:t>contentAnalyzers</w:t>
      </w:r>
      <w:proofErr w:type="spellEnd"/>
      <w:proofErr w:type="gramStart"/>
      <w:r>
        <w:rPr>
          <w:rFonts w:hint="eastAsia"/>
        </w:rPr>
        <w:t>:</w:t>
      </w:r>
      <w:r>
        <w:rPr>
          <w:rFonts w:hint="eastAsia"/>
        </w:rPr>
        <w:t>对段落进行的哪些种类的指纹提取</w:t>
      </w:r>
      <w:r>
        <w:rPr>
          <w:rFonts w:hint="eastAsia"/>
        </w:rPr>
        <w:t>,</w:t>
      </w:r>
      <w:r>
        <w:rPr>
          <w:rFonts w:hint="eastAsia"/>
        </w:rPr>
        <w:t>多个提取操作名称用英文半角逗号隔开</w:t>
      </w:r>
      <w:r>
        <w:rPr>
          <w:rFonts w:hint="eastAsia"/>
        </w:rPr>
        <w:t>.</w:t>
      </w:r>
      <w:r>
        <w:rPr>
          <w:rFonts w:hint="eastAsia"/>
        </w:rPr>
        <w:t>目前支持如下的指纹提取操作</w:t>
      </w:r>
      <w:r>
        <w:rPr>
          <w:rFonts w:hint="eastAsia"/>
        </w:rPr>
        <w:t>,</w:t>
      </w:r>
      <w:r>
        <w:rPr>
          <w:rFonts w:hint="eastAsia"/>
        </w:rPr>
        <w:t>其复杂程度依次递增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测试阶段建议选取示例所给的两种做测试</w:t>
      </w:r>
      <w:r>
        <w:rPr>
          <w:rFonts w:hint="eastAsia"/>
        </w:rPr>
        <w:t>.</w:t>
      </w:r>
    </w:p>
    <w:p w:rsidR="00663479" w:rsidRDefault="00663479" w:rsidP="00663479">
      <w:proofErr w:type="spellStart"/>
      <w:r w:rsidRPr="00663479">
        <w:t>SimpleContentAnalizerWithSimpleTokenizer</w:t>
      </w:r>
      <w:proofErr w:type="spellEnd"/>
    </w:p>
    <w:p w:rsidR="00663479" w:rsidRDefault="00663479" w:rsidP="00663479">
      <w:proofErr w:type="spellStart"/>
      <w:r w:rsidRPr="00663479">
        <w:t>SimpleContentAnalizerWithOpenNLPTokenizer</w:t>
      </w:r>
      <w:proofErr w:type="spellEnd"/>
    </w:p>
    <w:p w:rsidR="005525E2" w:rsidRDefault="005525E2" w:rsidP="00663479">
      <w:proofErr w:type="spellStart"/>
      <w:r w:rsidRPr="005525E2">
        <w:t>SegmentContentAnalizerWithSimpleSegmentSplitter</w:t>
      </w:r>
      <w:proofErr w:type="spellEnd"/>
    </w:p>
    <w:p w:rsidR="00663479" w:rsidRDefault="00663479" w:rsidP="00663479">
      <w:proofErr w:type="spellStart"/>
      <w:r w:rsidRPr="00663479">
        <w:t>ShallowContentAnalizerWithSimpleTokenizer</w:t>
      </w:r>
      <w:proofErr w:type="spellEnd"/>
    </w:p>
    <w:p w:rsidR="00663479" w:rsidRDefault="00663479" w:rsidP="00663479">
      <w:proofErr w:type="spellStart"/>
      <w:r w:rsidRPr="00663479">
        <w:lastRenderedPageBreak/>
        <w:t>ShallowContentAnalizerWithOpenNLPTokenizer</w:t>
      </w:r>
      <w:proofErr w:type="spellEnd"/>
    </w:p>
    <w:p w:rsidR="00663479" w:rsidRDefault="00663479" w:rsidP="00663479">
      <w:proofErr w:type="spellStart"/>
      <w:r w:rsidRPr="00663479">
        <w:t>BagOfWordsContentAnalizerWithSimpleTokenizer</w:t>
      </w:r>
      <w:proofErr w:type="spellEnd"/>
    </w:p>
    <w:p w:rsidR="00663479" w:rsidRDefault="00663479" w:rsidP="00663479">
      <w:proofErr w:type="spellStart"/>
      <w:r w:rsidRPr="00663479">
        <w:t>BagOfWordsContentAnalizerWithOpenNLPTokenizer</w:t>
      </w:r>
      <w:proofErr w:type="spellEnd"/>
    </w:p>
    <w:p w:rsidR="005525E2" w:rsidRDefault="005525E2" w:rsidP="005525E2">
      <w:r>
        <w:rPr>
          <w:rFonts w:hint="eastAsia"/>
        </w:rPr>
        <w:t>关于</w:t>
      </w:r>
      <w:r>
        <w:t>：</w:t>
      </w:r>
      <w:proofErr w:type="spellStart"/>
      <w:r w:rsidRPr="005525E2">
        <w:t>SegmentContentAnalizerWithSimpleSegmentSplitter</w:t>
      </w:r>
      <w:proofErr w:type="spellEnd"/>
    </w:p>
    <w:p w:rsidR="005525E2" w:rsidRDefault="005525E2" w:rsidP="00663479">
      <w:r>
        <w:rPr>
          <w:rFonts w:hint="eastAsia"/>
        </w:rPr>
        <w:t>它将</w:t>
      </w:r>
      <w:r>
        <w:t>段落切分成句子，为每个句子建一个指纹。如果该句子</w:t>
      </w:r>
      <w:r>
        <w:rPr>
          <w:rFonts w:hint="eastAsia"/>
        </w:rPr>
        <w:t>少于</w:t>
      </w:r>
      <w:r>
        <w:t>16</w:t>
      </w:r>
      <w:r>
        <w:t>个单词，</w:t>
      </w:r>
      <w:r>
        <w:rPr>
          <w:rFonts w:hint="eastAsia"/>
        </w:rPr>
        <w:t>将</w:t>
      </w:r>
      <w:r>
        <w:t>从后续的句子</w:t>
      </w:r>
      <w:r>
        <w:rPr>
          <w:rFonts w:hint="eastAsia"/>
        </w:rPr>
        <w:t>中</w:t>
      </w:r>
      <w:r>
        <w:t>依次从头取若干单词，凑齐</w:t>
      </w:r>
      <w:r>
        <w:t>16</w:t>
      </w:r>
      <w:r>
        <w:t>个。</w:t>
      </w:r>
    </w:p>
    <w:p w:rsidR="00663479" w:rsidRDefault="00663479" w:rsidP="00663479">
      <w:r w:rsidRPr="007F3E15">
        <w:t>--</w:t>
      </w:r>
      <w:proofErr w:type="spellStart"/>
      <w:r w:rsidRPr="007F3E15">
        <w:t>indexPath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指纹索引保存的目录</w:t>
      </w:r>
      <w:r>
        <w:rPr>
          <w:rFonts w:hint="eastAsia"/>
        </w:rPr>
        <w:t>.</w:t>
      </w:r>
      <w:r>
        <w:rPr>
          <w:rFonts w:hint="eastAsia"/>
        </w:rPr>
        <w:t>将在该目录下为每种</w:t>
      </w:r>
      <w:r w:rsidR="003C0660">
        <w:rPr>
          <w:rFonts w:hint="eastAsia"/>
        </w:rPr>
        <w:t>指纹</w:t>
      </w:r>
      <w:r>
        <w:rPr>
          <w:rFonts w:hint="eastAsia"/>
        </w:rPr>
        <w:t>提取类别</w:t>
      </w:r>
      <w:proofErr w:type="gramStart"/>
      <w:r>
        <w:rPr>
          <w:rFonts w:hint="eastAsia"/>
        </w:rPr>
        <w:t>,</w:t>
      </w:r>
      <w:r>
        <w:rPr>
          <w:rFonts w:hint="eastAsia"/>
        </w:rPr>
        <w:t>建一个同名的索引文件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如果该文件已经存在</w:t>
      </w:r>
      <w:r>
        <w:rPr>
          <w:rFonts w:hint="eastAsia"/>
        </w:rPr>
        <w:t>,</w:t>
      </w:r>
      <w:r>
        <w:rPr>
          <w:rFonts w:hint="eastAsia"/>
        </w:rPr>
        <w:t>将被重写</w:t>
      </w:r>
      <w:r>
        <w:rPr>
          <w:rFonts w:hint="eastAsia"/>
        </w:rPr>
        <w:t>(</w:t>
      </w:r>
      <w:r>
        <w:rPr>
          <w:rFonts w:hint="eastAsia"/>
        </w:rPr>
        <w:t>先被清空</w:t>
      </w:r>
      <w:r>
        <w:rPr>
          <w:rFonts w:hint="eastAsia"/>
        </w:rPr>
        <w:t>)</w:t>
      </w:r>
    </w:p>
    <w:p w:rsidR="00663479" w:rsidRDefault="00663479" w:rsidP="00663479">
      <w:r w:rsidRPr="007F3E15">
        <w:t>--capability</w:t>
      </w:r>
      <w:r>
        <w:rPr>
          <w:rFonts w:hint="eastAsia"/>
        </w:rPr>
        <w:t xml:space="preserve">: </w:t>
      </w:r>
      <w:r w:rsidR="007A31CC">
        <w:rPr>
          <w:rFonts w:hint="eastAsia"/>
        </w:rPr>
        <w:t>和指纹提取种类对应的</w:t>
      </w:r>
      <w:r>
        <w:rPr>
          <w:rFonts w:hint="eastAsia"/>
        </w:rPr>
        <w:t>每个索引最多允许多少索引项</w:t>
      </w:r>
      <w:r>
        <w:rPr>
          <w:rFonts w:hint="eastAsia"/>
        </w:rPr>
        <w:t>.</w:t>
      </w:r>
      <w:r>
        <w:rPr>
          <w:rFonts w:hint="eastAsia"/>
        </w:rPr>
        <w:t>目前每篇论文的每个段落将占用一个索引项</w:t>
      </w:r>
      <w:proofErr w:type="gramStart"/>
      <w:r>
        <w:rPr>
          <w:rFonts w:hint="eastAsia"/>
        </w:rPr>
        <w:t>,</w:t>
      </w:r>
      <w:r>
        <w:rPr>
          <w:rFonts w:hint="eastAsia"/>
        </w:rPr>
        <w:t>后期一个段落可能占用多个索引项</w:t>
      </w:r>
      <w:proofErr w:type="gramEnd"/>
      <w:r>
        <w:rPr>
          <w:rFonts w:hint="eastAsia"/>
        </w:rPr>
        <w:t xml:space="preserve">. </w:t>
      </w:r>
      <w:r w:rsidR="007A31CC">
        <w:rPr>
          <w:rFonts w:hint="eastAsia"/>
        </w:rPr>
        <w:t>如果有</w:t>
      </w:r>
      <w:r w:rsidR="007A31CC">
        <w:rPr>
          <w:rFonts w:hint="eastAsia"/>
        </w:rPr>
        <w:t>100</w:t>
      </w:r>
      <w:r w:rsidR="007A31CC">
        <w:rPr>
          <w:rFonts w:hint="eastAsia"/>
        </w:rPr>
        <w:t>万论文，每篇论文平均</w:t>
      </w:r>
      <w:r w:rsidR="007A31CC">
        <w:rPr>
          <w:rFonts w:hint="eastAsia"/>
        </w:rPr>
        <w:t>100</w:t>
      </w:r>
      <w:r w:rsidR="007A31CC">
        <w:rPr>
          <w:rFonts w:hint="eastAsia"/>
        </w:rPr>
        <w:t>个段落，则该参数应设为</w:t>
      </w:r>
      <w:r w:rsidR="007A31CC">
        <w:rPr>
          <w:rFonts w:hint="eastAsia"/>
        </w:rPr>
        <w:t xml:space="preserve"> 1</w:t>
      </w:r>
      <w:r w:rsidR="007A31CC">
        <w:rPr>
          <w:rFonts w:hint="eastAsia"/>
        </w:rPr>
        <w:t>亿。</w:t>
      </w:r>
    </w:p>
    <w:p w:rsidR="007A31CC" w:rsidRDefault="007A31CC" w:rsidP="00663479">
      <w:r w:rsidRPr="007F3E15">
        <w:t>--</w:t>
      </w:r>
      <w:proofErr w:type="spellStart"/>
      <w:r w:rsidRPr="007F3E15">
        <w:t>ba</w:t>
      </w:r>
      <w:r>
        <w:t>tchSize</w:t>
      </w:r>
      <w:proofErr w:type="spellEnd"/>
      <w:r>
        <w:rPr>
          <w:rFonts w:hint="eastAsia"/>
        </w:rPr>
        <w:t>：批量进行索引的指纹数目，一般可设置为</w:t>
      </w:r>
      <w:r w:rsidRPr="007F3E15">
        <w:t>capability</w:t>
      </w:r>
      <w:r>
        <w:rPr>
          <w:rFonts w:hint="eastAsia"/>
        </w:rPr>
        <w:t>的百分之一或千分之一。内存足够的情况下，可酌情增大该参数值。</w:t>
      </w:r>
    </w:p>
    <w:p w:rsidR="007A31CC" w:rsidRDefault="007A31CC" w:rsidP="00663479">
      <w:r>
        <w:rPr>
          <w:rFonts w:hint="eastAsia"/>
        </w:rPr>
        <w:t>--</w:t>
      </w:r>
      <w:r w:rsidRPr="007F3E15">
        <w:t>parallelism</w:t>
      </w:r>
      <w:r>
        <w:rPr>
          <w:rFonts w:hint="eastAsia"/>
        </w:rPr>
        <w:t>：将启用多少个线程同时对批量传入的指纹进行索引。可将其设为服务器的内核总数</w:t>
      </w:r>
      <w:r>
        <w:rPr>
          <w:rFonts w:hint="eastAsia"/>
        </w:rPr>
        <w:t>-2</w:t>
      </w:r>
      <w:r>
        <w:rPr>
          <w:rFonts w:hint="eastAsia"/>
        </w:rPr>
        <w:t>，例如对</w:t>
      </w:r>
      <w:r>
        <w:rPr>
          <w:rFonts w:hint="eastAsia"/>
        </w:rPr>
        <w:t>8</w:t>
      </w:r>
      <w:r>
        <w:rPr>
          <w:rFonts w:hint="eastAsia"/>
        </w:rPr>
        <w:t>核的服务器，可将值设置为</w:t>
      </w:r>
      <w:r>
        <w:rPr>
          <w:rFonts w:hint="eastAsia"/>
        </w:rPr>
        <w:t>6.</w:t>
      </w:r>
    </w:p>
    <w:p w:rsidR="003C0660" w:rsidRDefault="003C0660" w:rsidP="00663479"/>
    <w:p w:rsidR="003C0660" w:rsidRDefault="008A1BF0" w:rsidP="003C0660">
      <w:pPr>
        <w:pStyle w:val="Heading4"/>
      </w:pPr>
      <w:r>
        <w:rPr>
          <w:rFonts w:hint="eastAsia"/>
        </w:rPr>
        <w:t>2.</w:t>
      </w:r>
      <w:ins w:id="100" w:author="Liu, Xiaohua" w:date="2015-07-30T18:54:00Z">
        <w:r w:rsidR="0010422E">
          <w:t>3</w:t>
        </w:r>
      </w:ins>
      <w:del w:id="101" w:author="Liu, Xiaohua" w:date="2015-07-30T18:54:00Z">
        <w:r w:rsidDel="0010422E">
          <w:rPr>
            <w:rFonts w:hint="eastAsia"/>
          </w:rPr>
          <w:delText>2</w:delText>
        </w:r>
      </w:del>
      <w:r>
        <w:rPr>
          <w:rFonts w:hint="eastAsia"/>
        </w:rPr>
        <w:t xml:space="preserve">.2 </w:t>
      </w:r>
      <w:r w:rsidR="003C0660">
        <w:rPr>
          <w:rFonts w:hint="eastAsia"/>
        </w:rPr>
        <w:t>多服务器并行索引</w:t>
      </w:r>
    </w:p>
    <w:p w:rsidR="003C0660" w:rsidRDefault="003C0660" w:rsidP="003C0660">
      <w:r>
        <w:rPr>
          <w:rFonts w:hint="eastAsia"/>
        </w:rPr>
        <w:t>如果有多台服务器，可在每台服务器上同时执行索引操作。</w:t>
      </w:r>
    </w:p>
    <w:p w:rsidR="009E4322" w:rsidRDefault="003C0660" w:rsidP="003C0660">
      <w:r>
        <w:rPr>
          <w:rFonts w:hint="eastAsia"/>
        </w:rPr>
        <w:t>这些服务器执行</w:t>
      </w:r>
      <w:r w:rsidR="009E4322">
        <w:rPr>
          <w:rFonts w:hint="eastAsia"/>
        </w:rPr>
        <w:t>几乎完全一样</w:t>
      </w:r>
      <w:r>
        <w:rPr>
          <w:rFonts w:hint="eastAsia"/>
        </w:rPr>
        <w:t>的命令，</w:t>
      </w:r>
      <w:r w:rsidR="009E4322">
        <w:rPr>
          <w:rFonts w:hint="eastAsia"/>
        </w:rPr>
        <w:t>但每个索引论文库的不同部分，例如：</w:t>
      </w:r>
    </w:p>
    <w:p w:rsidR="009E4322" w:rsidRDefault="003C0660" w:rsidP="003C0660">
      <w:r>
        <w:rPr>
          <w:rFonts w:hint="eastAsia"/>
        </w:rPr>
        <w:t>两台服务器</w:t>
      </w:r>
      <w:r w:rsidR="009E4322">
        <w:rPr>
          <w:rFonts w:hint="eastAsia"/>
        </w:rPr>
        <w:t>A</w:t>
      </w:r>
      <w:r w:rsidR="009E4322">
        <w:rPr>
          <w:rFonts w:hint="eastAsia"/>
        </w:rPr>
        <w:t>和服务器</w:t>
      </w:r>
      <w:r w:rsidR="009E4322">
        <w:rPr>
          <w:rFonts w:hint="eastAsia"/>
        </w:rPr>
        <w:t>B:</w:t>
      </w:r>
    </w:p>
    <w:p w:rsidR="009E4322" w:rsidRDefault="009E4322" w:rsidP="009E4322">
      <w:r>
        <w:rPr>
          <w:rFonts w:hint="eastAsia"/>
        </w:rPr>
        <w:t>服务器</w:t>
      </w:r>
      <w:r>
        <w:rPr>
          <w:rFonts w:hint="eastAsia"/>
        </w:rPr>
        <w:t xml:space="preserve">A: </w:t>
      </w:r>
    </w:p>
    <w:p w:rsidR="009E4322" w:rsidRPr="00EE319B" w:rsidRDefault="009E4322" w:rsidP="009E4322">
      <w:proofErr w:type="spellStart"/>
      <w:r w:rsidRPr="007F3E15">
        <w:t>gradle</w:t>
      </w:r>
      <w:proofErr w:type="spellEnd"/>
      <w:r w:rsidRPr="007F3E15">
        <w:t xml:space="preserve"> </w:t>
      </w:r>
      <w:proofErr w:type="spellStart"/>
      <w:r w:rsidRPr="007F3E15">
        <w:t>buildIndex</w:t>
      </w:r>
      <w:proofErr w:type="spellEnd"/>
      <w:r w:rsidRPr="007F3E15">
        <w:t xml:space="preserve"> -</w:t>
      </w:r>
      <w:proofErr w:type="spellStart"/>
      <w:r w:rsidRPr="007F3E15">
        <w:t>PappArgs</w:t>
      </w:r>
      <w:proofErr w:type="spellEnd"/>
      <w:r w:rsidRPr="007F3E15">
        <w:t>="['--</w:t>
      </w:r>
      <w:proofErr w:type="spellStart"/>
      <w:r w:rsidRPr="007F3E15">
        <w:t>articleRepositoryFolders</w:t>
      </w:r>
      <w:proofErr w:type="spellEnd"/>
      <w:r w:rsidRPr="007F3E15">
        <w:t>', '</w:t>
      </w:r>
      <w:r w:rsidRPr="007F3E15">
        <w:rPr>
          <w:color w:val="FF0000"/>
        </w:rPr>
        <w:t>/home/lxh5147/</w:t>
      </w:r>
      <w:proofErr w:type="spellStart"/>
      <w:r w:rsidRPr="007F3E15">
        <w:rPr>
          <w:color w:val="FF0000"/>
        </w:rPr>
        <w:t>git</w:t>
      </w:r>
      <w:proofErr w:type="spellEnd"/>
      <w:r w:rsidRPr="007F3E15">
        <w:rPr>
          <w:color w:val="FF0000"/>
        </w:rPr>
        <w:t>/</w:t>
      </w:r>
      <w:proofErr w:type="spellStart"/>
      <w:r w:rsidRPr="007F3E15">
        <w:rPr>
          <w:color w:val="FF0000"/>
        </w:rPr>
        <w:t>PlagiarismChecker</w:t>
      </w:r>
      <w:proofErr w:type="spellEnd"/>
      <w:r w:rsidRPr="007F3E15">
        <w:rPr>
          <w:rFonts w:hint="eastAsia"/>
          <w:color w:val="FF0000"/>
        </w:rPr>
        <w:t>/</w:t>
      </w:r>
      <w:proofErr w:type="spellStart"/>
      <w:r w:rsidRPr="007F3E15">
        <w:rPr>
          <w:rFonts w:hint="eastAsia"/>
          <w:color w:val="FF0000"/>
        </w:rPr>
        <w:t>articles</w:t>
      </w:r>
      <w:r>
        <w:rPr>
          <w:rFonts w:hint="eastAsia"/>
          <w:color w:val="FF0000"/>
        </w:rPr>
        <w:t>A</w:t>
      </w:r>
      <w:proofErr w:type="spellEnd"/>
      <w:r w:rsidRPr="007F3E15">
        <w:t>','--contentAnalyzers','SimpleContentAnalizerWithSimpleTokenizer,BagOfWordsContentAnalizerWithOpenNLPTokenizer','--indexPath','</w:t>
      </w:r>
      <w:r w:rsidRPr="00663479">
        <w:rPr>
          <w:color w:val="FF0000"/>
        </w:rPr>
        <w:t>/home/lxh5147/git/PlagiarismChecker</w:t>
      </w:r>
      <w:r w:rsidRPr="00663479">
        <w:rPr>
          <w:rFonts w:hint="eastAsia"/>
          <w:color w:val="FF0000"/>
        </w:rPr>
        <w:t>/</w:t>
      </w:r>
      <w:r w:rsidRPr="00663479">
        <w:rPr>
          <w:color w:val="FF0000"/>
        </w:rPr>
        <w:t>indexes</w:t>
      </w:r>
      <w:r>
        <w:rPr>
          <w:rFonts w:hint="eastAsia"/>
          <w:color w:val="FF0000"/>
        </w:rPr>
        <w:t>A</w:t>
      </w:r>
      <w:r w:rsidRPr="007F3E15">
        <w:t>','--capability','100000','--batchSize','1000','--parallelism','2']"</w:t>
      </w:r>
    </w:p>
    <w:p w:rsidR="009E4322" w:rsidRDefault="009E4322" w:rsidP="003C0660">
      <w:r>
        <w:rPr>
          <w:rFonts w:hint="eastAsia"/>
        </w:rPr>
        <w:t>服务器</w:t>
      </w:r>
      <w:r>
        <w:rPr>
          <w:rFonts w:hint="eastAsia"/>
        </w:rPr>
        <w:t>B:</w:t>
      </w:r>
    </w:p>
    <w:p w:rsidR="009E4322" w:rsidRDefault="009E4322" w:rsidP="009E4322">
      <w:proofErr w:type="spellStart"/>
      <w:r w:rsidRPr="007F3E15">
        <w:t>gradle</w:t>
      </w:r>
      <w:proofErr w:type="spellEnd"/>
      <w:r w:rsidRPr="007F3E15">
        <w:t xml:space="preserve"> </w:t>
      </w:r>
      <w:proofErr w:type="spellStart"/>
      <w:r w:rsidRPr="007F3E15">
        <w:t>buildIndex</w:t>
      </w:r>
      <w:proofErr w:type="spellEnd"/>
      <w:r w:rsidRPr="007F3E15">
        <w:t xml:space="preserve"> -</w:t>
      </w:r>
      <w:proofErr w:type="spellStart"/>
      <w:r w:rsidRPr="007F3E15">
        <w:t>PappArgs</w:t>
      </w:r>
      <w:proofErr w:type="spellEnd"/>
      <w:r w:rsidRPr="007F3E15">
        <w:t>="['--</w:t>
      </w:r>
      <w:proofErr w:type="spellStart"/>
      <w:r w:rsidRPr="007F3E15">
        <w:t>articleRepositoryFolders</w:t>
      </w:r>
      <w:proofErr w:type="spellEnd"/>
      <w:r w:rsidRPr="007F3E15">
        <w:t>', '</w:t>
      </w:r>
      <w:r w:rsidRPr="007F3E15">
        <w:rPr>
          <w:color w:val="FF0000"/>
        </w:rPr>
        <w:t>/home/lxh5147/</w:t>
      </w:r>
      <w:proofErr w:type="spellStart"/>
      <w:r w:rsidRPr="007F3E15">
        <w:rPr>
          <w:color w:val="FF0000"/>
        </w:rPr>
        <w:t>git</w:t>
      </w:r>
      <w:proofErr w:type="spellEnd"/>
      <w:r w:rsidRPr="007F3E15">
        <w:rPr>
          <w:color w:val="FF0000"/>
        </w:rPr>
        <w:t>/</w:t>
      </w:r>
      <w:proofErr w:type="spellStart"/>
      <w:r w:rsidRPr="007F3E15">
        <w:rPr>
          <w:color w:val="FF0000"/>
        </w:rPr>
        <w:t>PlagiarismChecker</w:t>
      </w:r>
      <w:proofErr w:type="spellEnd"/>
      <w:r w:rsidRPr="007F3E15">
        <w:rPr>
          <w:rFonts w:hint="eastAsia"/>
          <w:color w:val="FF0000"/>
        </w:rPr>
        <w:t>/</w:t>
      </w:r>
      <w:proofErr w:type="spellStart"/>
      <w:r w:rsidRPr="007F3E15">
        <w:rPr>
          <w:rFonts w:hint="eastAsia"/>
          <w:color w:val="FF0000"/>
        </w:rPr>
        <w:t>articles</w:t>
      </w:r>
      <w:r>
        <w:rPr>
          <w:rFonts w:hint="eastAsia"/>
          <w:color w:val="FF0000"/>
        </w:rPr>
        <w:t>B</w:t>
      </w:r>
      <w:proofErr w:type="spellEnd"/>
      <w:r w:rsidRPr="007F3E15">
        <w:t>','--</w:t>
      </w:r>
      <w:proofErr w:type="spellStart"/>
      <w:r w:rsidRPr="007F3E15">
        <w:t>contentAnalyzers</w:t>
      </w:r>
      <w:proofErr w:type="spellEnd"/>
      <w:r w:rsidRPr="007F3E15">
        <w:t>','</w:t>
      </w:r>
      <w:proofErr w:type="spellStart"/>
      <w:r w:rsidRPr="007F3E15">
        <w:t>SimpleContentAnalizerWithSimpleTokenizer</w:t>
      </w:r>
      <w:proofErr w:type="spellEnd"/>
      <w:r w:rsidRPr="007F3E15">
        <w:t>,</w:t>
      </w:r>
      <w:ins w:id="102" w:author="Windows User" w:date="2015-07-30T22:01:00Z">
        <w:r w:rsidR="00384DF7" w:rsidRPr="00384DF7">
          <w:t xml:space="preserve"> </w:t>
        </w:r>
        <w:proofErr w:type="spellStart"/>
        <w:r w:rsidR="00384DF7" w:rsidRPr="005525E2">
          <w:lastRenderedPageBreak/>
          <w:t>SegmentContentAnalizerWithSimpleSegmentSplitter</w:t>
        </w:r>
        <w:proofErr w:type="spellEnd"/>
        <w:r w:rsidR="00384DF7" w:rsidRPr="007F3E15" w:rsidDel="00384DF7">
          <w:t xml:space="preserve"> </w:t>
        </w:r>
      </w:ins>
      <w:del w:id="103" w:author="Windows User" w:date="2015-07-30T22:01:00Z">
        <w:r w:rsidRPr="007F3E15" w:rsidDel="00384DF7">
          <w:delText>BagOfWordsContentAnalizerWithOpenNLPTokenizer</w:delText>
        </w:r>
      </w:del>
      <w:r w:rsidRPr="007F3E15">
        <w:t>','--</w:t>
      </w:r>
      <w:proofErr w:type="spellStart"/>
      <w:r w:rsidRPr="007F3E15">
        <w:t>indexPath</w:t>
      </w:r>
      <w:proofErr w:type="spellEnd"/>
      <w:r w:rsidRPr="007F3E15">
        <w:t>','</w:t>
      </w:r>
      <w:r w:rsidRPr="00663479">
        <w:rPr>
          <w:color w:val="FF0000"/>
        </w:rPr>
        <w:t>/home/lxh5147/</w:t>
      </w:r>
      <w:proofErr w:type="spellStart"/>
      <w:r w:rsidRPr="00663479">
        <w:rPr>
          <w:color w:val="FF0000"/>
        </w:rPr>
        <w:t>git</w:t>
      </w:r>
      <w:proofErr w:type="spellEnd"/>
      <w:r w:rsidRPr="00663479">
        <w:rPr>
          <w:color w:val="FF0000"/>
        </w:rPr>
        <w:t>/</w:t>
      </w:r>
      <w:proofErr w:type="spellStart"/>
      <w:r w:rsidRPr="00663479">
        <w:rPr>
          <w:color w:val="FF0000"/>
        </w:rPr>
        <w:t>PlagiarismChecker</w:t>
      </w:r>
      <w:proofErr w:type="spellEnd"/>
      <w:r w:rsidRPr="00663479">
        <w:rPr>
          <w:rFonts w:hint="eastAsia"/>
          <w:color w:val="FF0000"/>
        </w:rPr>
        <w:t>/</w:t>
      </w:r>
      <w:proofErr w:type="spellStart"/>
      <w:r w:rsidRPr="00663479">
        <w:rPr>
          <w:color w:val="FF0000"/>
        </w:rPr>
        <w:t>indexes</w:t>
      </w:r>
      <w:r>
        <w:rPr>
          <w:rFonts w:hint="eastAsia"/>
          <w:color w:val="FF0000"/>
        </w:rPr>
        <w:t>B</w:t>
      </w:r>
      <w:proofErr w:type="spellEnd"/>
      <w:r w:rsidRPr="007F3E15">
        <w:t>','--capability','100000','--batchSize','1000','--parallelism','2']"</w:t>
      </w:r>
    </w:p>
    <w:p w:rsidR="009E4322" w:rsidRPr="00EE319B" w:rsidRDefault="009E4322" w:rsidP="009E4322">
      <w:r>
        <w:rPr>
          <w:rFonts w:hint="eastAsia"/>
        </w:rPr>
        <w:t>说明，还有其他并行索引的方式，例如不同服务器共享同一个论文库，但执行不同的指纹提取。</w:t>
      </w:r>
    </w:p>
    <w:p w:rsidR="00345273" w:rsidRDefault="008A1BF0" w:rsidP="00345273">
      <w:pPr>
        <w:pStyle w:val="Heading2"/>
      </w:pPr>
      <w:r>
        <w:rPr>
          <w:rFonts w:hint="eastAsia"/>
        </w:rPr>
        <w:t xml:space="preserve">3. </w:t>
      </w:r>
      <w:r w:rsidR="00345273">
        <w:rPr>
          <w:rFonts w:hint="eastAsia"/>
        </w:rPr>
        <w:t>检测服务</w:t>
      </w:r>
    </w:p>
    <w:p w:rsidR="009E4322" w:rsidRDefault="009E4322" w:rsidP="007F3E15">
      <w:r>
        <w:rPr>
          <w:rFonts w:hint="eastAsia"/>
        </w:rPr>
        <w:t>假定已经建好索引，索引目录为</w:t>
      </w:r>
      <w:r w:rsidRPr="009E4322">
        <w:t>/home/lxh5147/</w:t>
      </w:r>
      <w:proofErr w:type="spellStart"/>
      <w:r w:rsidRPr="009E4322">
        <w:t>git</w:t>
      </w:r>
      <w:proofErr w:type="spellEnd"/>
      <w:r w:rsidRPr="009E4322">
        <w:t>/</w:t>
      </w:r>
      <w:proofErr w:type="spellStart"/>
      <w:r w:rsidRPr="009E4322">
        <w:t>PlagiarismChecker</w:t>
      </w:r>
      <w:proofErr w:type="spellEnd"/>
      <w:r w:rsidRPr="009E4322">
        <w:rPr>
          <w:rFonts w:hint="eastAsia"/>
        </w:rPr>
        <w:t>/</w:t>
      </w:r>
      <w:proofErr w:type="spellStart"/>
      <w:r w:rsidRPr="009E4322">
        <w:t>indexes</w:t>
      </w:r>
      <w:r w:rsidRPr="009E4322">
        <w:rPr>
          <w:rFonts w:hint="eastAsia"/>
        </w:rPr>
        <w:t>A</w:t>
      </w:r>
      <w:proofErr w:type="spellEnd"/>
      <w:r w:rsidRPr="009E4322">
        <w:rPr>
          <w:rFonts w:hint="eastAsia"/>
        </w:rPr>
        <w:t>和</w:t>
      </w:r>
      <w:r w:rsidRPr="009E4322">
        <w:t>/home/lxh5147/</w:t>
      </w:r>
      <w:proofErr w:type="spellStart"/>
      <w:r w:rsidRPr="009E4322">
        <w:t>git</w:t>
      </w:r>
      <w:proofErr w:type="spellEnd"/>
      <w:r w:rsidRPr="009E4322">
        <w:t>/</w:t>
      </w:r>
      <w:proofErr w:type="spellStart"/>
      <w:r w:rsidRPr="009E4322">
        <w:t>PlagiarismChecker</w:t>
      </w:r>
      <w:proofErr w:type="spellEnd"/>
      <w:r w:rsidRPr="009E4322">
        <w:rPr>
          <w:rFonts w:hint="eastAsia"/>
        </w:rPr>
        <w:t>/</w:t>
      </w:r>
      <w:proofErr w:type="spellStart"/>
      <w:r w:rsidRPr="009E4322">
        <w:t>indexes</w:t>
      </w:r>
      <w:r w:rsidRPr="009E4322">
        <w:rPr>
          <w:rFonts w:hint="eastAsia"/>
        </w:rPr>
        <w:t>B</w:t>
      </w:r>
      <w:proofErr w:type="spellEnd"/>
      <w:r w:rsidRPr="009E4322">
        <w:rPr>
          <w:rFonts w:hint="eastAsia"/>
        </w:rPr>
        <w:t>。论文库</w:t>
      </w:r>
      <w:r>
        <w:rPr>
          <w:rFonts w:hint="eastAsia"/>
        </w:rPr>
        <w:t>目录为</w:t>
      </w:r>
      <w:r>
        <w:rPr>
          <w:rFonts w:hint="eastAsia"/>
        </w:rPr>
        <w:t>/</w:t>
      </w:r>
      <w:r w:rsidRPr="009E4322">
        <w:t xml:space="preserve"> home/lxh5147/</w:t>
      </w:r>
      <w:proofErr w:type="spellStart"/>
      <w:r w:rsidRPr="009E4322">
        <w:t>git</w:t>
      </w:r>
      <w:proofErr w:type="spellEnd"/>
      <w:r w:rsidRPr="009E4322">
        <w:t>/</w:t>
      </w:r>
      <w:proofErr w:type="spellStart"/>
      <w:r w:rsidRPr="009E4322">
        <w:t>PlagiarismChecker</w:t>
      </w:r>
      <w:proofErr w:type="spellEnd"/>
      <w:r w:rsidRPr="009E4322">
        <w:rPr>
          <w:rFonts w:hint="eastAsia"/>
        </w:rPr>
        <w:t>/</w:t>
      </w:r>
      <w:proofErr w:type="spellStart"/>
      <w:r w:rsidRPr="009E4322">
        <w:rPr>
          <w:rFonts w:hint="eastAsia"/>
        </w:rPr>
        <w:t>articlesA</w:t>
      </w:r>
      <w:proofErr w:type="spellEnd"/>
      <w:r>
        <w:rPr>
          <w:rFonts w:hint="eastAsia"/>
        </w:rPr>
        <w:t>和</w:t>
      </w:r>
      <w:r w:rsidRPr="009E4322">
        <w:t>home/lxh5147/</w:t>
      </w:r>
      <w:proofErr w:type="spellStart"/>
      <w:r w:rsidRPr="009E4322">
        <w:t>git</w:t>
      </w:r>
      <w:proofErr w:type="spellEnd"/>
      <w:r w:rsidRPr="009E4322">
        <w:t>/</w:t>
      </w:r>
      <w:proofErr w:type="spellStart"/>
      <w:r w:rsidRPr="009E4322">
        <w:t>PlagiarismChecker</w:t>
      </w:r>
      <w:proofErr w:type="spellEnd"/>
      <w:r w:rsidRPr="009E4322">
        <w:rPr>
          <w:rFonts w:hint="eastAsia"/>
        </w:rPr>
        <w:t>/</w:t>
      </w:r>
      <w:proofErr w:type="spellStart"/>
      <w:r w:rsidRPr="009E4322">
        <w:rPr>
          <w:rFonts w:hint="eastAsia"/>
        </w:rPr>
        <w:t>articlesB</w:t>
      </w:r>
      <w:proofErr w:type="spellEnd"/>
      <w:r>
        <w:rPr>
          <w:rFonts w:hint="eastAsia"/>
        </w:rPr>
        <w:t>。</w:t>
      </w:r>
    </w:p>
    <w:p w:rsidR="009E4322" w:rsidRDefault="009E4322" w:rsidP="007F3E15">
      <w:r>
        <w:rPr>
          <w:rFonts w:hint="eastAsia"/>
        </w:rPr>
        <w:t>打开终端执行下面的命令：</w:t>
      </w:r>
    </w:p>
    <w:p w:rsidR="009E4322" w:rsidRDefault="009E4322" w:rsidP="007F3E15">
      <w:proofErr w:type="spellStart"/>
      <w:r w:rsidRPr="009E4322">
        <w:t>gradle</w:t>
      </w:r>
      <w:proofErr w:type="spellEnd"/>
      <w:r w:rsidRPr="009E4322">
        <w:t xml:space="preserve"> </w:t>
      </w:r>
      <w:proofErr w:type="spellStart"/>
      <w:r w:rsidRPr="009E4322">
        <w:t>startService</w:t>
      </w:r>
      <w:proofErr w:type="spellEnd"/>
      <w:r w:rsidRPr="009E4322">
        <w:t xml:space="preserve"> -</w:t>
      </w:r>
      <w:proofErr w:type="spellStart"/>
      <w:r w:rsidRPr="009E4322">
        <w:t>PappArgs</w:t>
      </w:r>
      <w:proofErr w:type="spellEnd"/>
      <w:r w:rsidRPr="009E4322">
        <w:t>="['--</w:t>
      </w:r>
      <w:proofErr w:type="spellStart"/>
      <w:r w:rsidRPr="009E4322">
        <w:t>articleRepositoryFolders</w:t>
      </w:r>
      <w:proofErr w:type="spellEnd"/>
      <w:r w:rsidRPr="009E4322">
        <w:t>', '</w:t>
      </w:r>
      <w:r>
        <w:rPr>
          <w:rFonts w:hint="eastAsia"/>
        </w:rPr>
        <w:t>/</w:t>
      </w:r>
      <w:r w:rsidRPr="009E4322">
        <w:t xml:space="preserve"> home/lxh5147/</w:t>
      </w:r>
      <w:proofErr w:type="spellStart"/>
      <w:r w:rsidRPr="009E4322">
        <w:t>git</w:t>
      </w:r>
      <w:proofErr w:type="spellEnd"/>
      <w:r w:rsidRPr="009E4322">
        <w:t>/</w:t>
      </w:r>
      <w:proofErr w:type="spellStart"/>
      <w:r w:rsidRPr="009E4322">
        <w:t>PlagiarismChecker</w:t>
      </w:r>
      <w:proofErr w:type="spellEnd"/>
      <w:r w:rsidRPr="009E4322">
        <w:rPr>
          <w:rFonts w:hint="eastAsia"/>
        </w:rPr>
        <w:t>/</w:t>
      </w:r>
      <w:proofErr w:type="spellStart"/>
      <w:r w:rsidRPr="009E4322">
        <w:rPr>
          <w:rFonts w:hint="eastAsia"/>
        </w:rPr>
        <w:t>articlesA</w:t>
      </w:r>
      <w:proofErr w:type="spellEnd"/>
      <w:r>
        <w:rPr>
          <w:rFonts w:hint="eastAsia"/>
        </w:rPr>
        <w:t>,</w:t>
      </w:r>
      <w:r w:rsidRPr="009E4322">
        <w:rPr>
          <w:rFonts w:hint="eastAsia"/>
        </w:rPr>
        <w:t xml:space="preserve"> </w:t>
      </w:r>
      <w:r>
        <w:rPr>
          <w:rFonts w:hint="eastAsia"/>
        </w:rPr>
        <w:t>/</w:t>
      </w:r>
      <w:r w:rsidRPr="009E4322">
        <w:t xml:space="preserve"> home/lxh5147/</w:t>
      </w:r>
      <w:proofErr w:type="spellStart"/>
      <w:r w:rsidRPr="009E4322">
        <w:t>git</w:t>
      </w:r>
      <w:proofErr w:type="spellEnd"/>
      <w:r w:rsidRPr="009E4322">
        <w:t>/</w:t>
      </w:r>
      <w:proofErr w:type="spellStart"/>
      <w:r w:rsidRPr="009E4322">
        <w:t>PlagiarismChecker</w:t>
      </w:r>
      <w:proofErr w:type="spellEnd"/>
      <w:r w:rsidRPr="009E4322">
        <w:rPr>
          <w:rFonts w:hint="eastAsia"/>
        </w:rPr>
        <w:t>/</w:t>
      </w:r>
      <w:proofErr w:type="spellStart"/>
      <w:r w:rsidRPr="009E4322">
        <w:rPr>
          <w:rFonts w:hint="eastAsia"/>
        </w:rPr>
        <w:t>articles</w:t>
      </w:r>
      <w:r>
        <w:rPr>
          <w:rFonts w:hint="eastAsia"/>
        </w:rPr>
        <w:t>B</w:t>
      </w:r>
      <w:proofErr w:type="spellEnd"/>
      <w:r w:rsidRPr="009E4322">
        <w:t xml:space="preserve"> ','--contentAnalyzers','SimpleContentAnalizerWithSimpleTokenizer,BagOfWordsContentAnalizerWithOpenNLPTokenizer','--indexPaths','/home/lxh5147/git/PlagiarismChecker</w:t>
      </w:r>
      <w:r w:rsidRPr="009E4322">
        <w:rPr>
          <w:rFonts w:hint="eastAsia"/>
        </w:rPr>
        <w:t>/</w:t>
      </w:r>
      <w:r w:rsidRPr="009E4322">
        <w:t>indexes</w:t>
      </w:r>
      <w:r w:rsidRPr="009E4322">
        <w:rPr>
          <w:rFonts w:hint="eastAsia"/>
        </w:rPr>
        <w:t>A</w:t>
      </w:r>
      <w:r>
        <w:rPr>
          <w:rFonts w:hint="eastAsia"/>
        </w:rPr>
        <w:t>,</w:t>
      </w:r>
      <w:r w:rsidRPr="009E4322">
        <w:t xml:space="preserve"> /home/lxh5147/</w:t>
      </w:r>
      <w:proofErr w:type="spellStart"/>
      <w:r w:rsidRPr="009E4322">
        <w:t>git</w:t>
      </w:r>
      <w:proofErr w:type="spellEnd"/>
      <w:r w:rsidRPr="009E4322">
        <w:t>/</w:t>
      </w:r>
      <w:proofErr w:type="spellStart"/>
      <w:r w:rsidRPr="009E4322">
        <w:t>PlagiarismChecker</w:t>
      </w:r>
      <w:proofErr w:type="spellEnd"/>
      <w:r w:rsidRPr="009E4322">
        <w:rPr>
          <w:rFonts w:hint="eastAsia"/>
        </w:rPr>
        <w:t>/</w:t>
      </w:r>
      <w:proofErr w:type="spellStart"/>
      <w:r w:rsidRPr="009E4322">
        <w:t>indexes</w:t>
      </w:r>
      <w:r>
        <w:rPr>
          <w:rFonts w:hint="eastAsia"/>
        </w:rPr>
        <w:t>B</w:t>
      </w:r>
      <w:proofErr w:type="spellEnd"/>
      <w:r w:rsidRPr="009E4322">
        <w:t xml:space="preserve"> ']"</w:t>
      </w:r>
    </w:p>
    <w:p w:rsidR="009E4322" w:rsidRDefault="009E4322" w:rsidP="007F3E15">
      <w:r>
        <w:rPr>
          <w:rFonts w:hint="eastAsia"/>
        </w:rPr>
        <w:t>这将启动检索服务，检索服务监听</w:t>
      </w:r>
      <w:r>
        <w:rPr>
          <w:rFonts w:hint="eastAsia"/>
        </w:rPr>
        <w:t>8080</w:t>
      </w:r>
      <w:r>
        <w:rPr>
          <w:rFonts w:hint="eastAsia"/>
        </w:rPr>
        <w:t>端口。</w:t>
      </w:r>
    </w:p>
    <w:p w:rsidR="009E4322" w:rsidRDefault="009E4322" w:rsidP="007F3E15">
      <w:r>
        <w:rPr>
          <w:rFonts w:hint="eastAsia"/>
        </w:rPr>
        <w:t>参数：</w:t>
      </w:r>
    </w:p>
    <w:p w:rsidR="009E4322" w:rsidRDefault="009E4322" w:rsidP="007F3E15">
      <w:r>
        <w:t>--</w:t>
      </w:r>
      <w:proofErr w:type="spellStart"/>
      <w:r>
        <w:t>articleRepositoryFolders</w:t>
      </w:r>
      <w:proofErr w:type="spellEnd"/>
      <w:r>
        <w:rPr>
          <w:rFonts w:hint="eastAsia"/>
        </w:rPr>
        <w:t>：同上。</w:t>
      </w:r>
    </w:p>
    <w:p w:rsidR="009E4322" w:rsidRDefault="009E4322" w:rsidP="007F3E15">
      <w:r w:rsidRPr="009E4322">
        <w:t>--</w:t>
      </w:r>
      <w:proofErr w:type="spellStart"/>
      <w:r w:rsidRPr="009E4322">
        <w:t>contentAnalyzers</w:t>
      </w:r>
      <w:proofErr w:type="spellEnd"/>
      <w:r>
        <w:rPr>
          <w:rFonts w:hint="eastAsia"/>
        </w:rPr>
        <w:t>：同上。将为输入的文本做</w:t>
      </w:r>
      <w:r w:rsidR="00D76399">
        <w:rPr>
          <w:rFonts w:hint="eastAsia"/>
        </w:rPr>
        <w:t>该参数指定的一个或多个</w:t>
      </w:r>
      <w:r>
        <w:rPr>
          <w:rFonts w:hint="eastAsia"/>
        </w:rPr>
        <w:t>指纹提取，并在对应的指纹库中查找是否有相同的指纹。</w:t>
      </w:r>
    </w:p>
    <w:p w:rsidR="009E4322" w:rsidRDefault="00EF2AFD" w:rsidP="007F3E15">
      <w:r w:rsidRPr="009E4322">
        <w:t>--</w:t>
      </w:r>
      <w:proofErr w:type="spellStart"/>
      <w:r w:rsidRPr="009E4322">
        <w:t>indexPaths</w:t>
      </w:r>
      <w:proofErr w:type="spellEnd"/>
      <w:r>
        <w:rPr>
          <w:rFonts w:hint="eastAsia"/>
        </w:rPr>
        <w:t>：索引目录；多个索引目录用英文半角逗号分开。这些目录下的和指纹提取种类对应的索引将被用以查询</w:t>
      </w:r>
    </w:p>
    <w:p w:rsidR="00EF2AFD" w:rsidRDefault="00EF2AFD" w:rsidP="007F3E15"/>
    <w:p w:rsidR="00EF2AFD" w:rsidRDefault="00EF2AFD" w:rsidP="007F3E15">
      <w:r>
        <w:rPr>
          <w:rFonts w:hint="eastAsia"/>
        </w:rPr>
        <w:t>验证服务</w:t>
      </w:r>
    </w:p>
    <w:p w:rsidR="00EF2AFD" w:rsidRDefault="00EF2AFD" w:rsidP="007F3E15">
      <w:r>
        <w:rPr>
          <w:rFonts w:hint="eastAsia"/>
        </w:rPr>
        <w:t>打开浏览器，输入：</w:t>
      </w:r>
      <w:hyperlink r:id="rId9" w:history="1">
        <w:r w:rsidRPr="00F926D6">
          <w:rPr>
            <w:rStyle w:val="Hyperlink"/>
          </w:rPr>
          <w:t>http://localhost:8080/check?paragraph=some%20test,%20one%20line%20one%20paragraph</w:t>
        </w:r>
      </w:hyperlink>
      <w:r w:rsidRPr="00EF2AFD">
        <w:t>.</w:t>
      </w:r>
    </w:p>
    <w:p w:rsidR="00EF2AFD" w:rsidRDefault="00EF2AFD" w:rsidP="007F3E15">
      <w:r>
        <w:rPr>
          <w:rFonts w:hint="eastAsia"/>
        </w:rPr>
        <w:t>命令格式为：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check?paragraph</w:t>
      </w:r>
      <w:proofErr w:type="spellEnd"/>
      <w:r>
        <w:rPr>
          <w:rFonts w:hint="eastAsia"/>
        </w:rPr>
        <w:t>=</w:t>
      </w:r>
      <w:r>
        <w:t>…</w:t>
      </w:r>
    </w:p>
    <w:p w:rsidR="00EF2AFD" w:rsidRDefault="00EF2AFD" w:rsidP="007F3E15">
      <w:r>
        <w:rPr>
          <w:rFonts w:hint="eastAsia"/>
        </w:rPr>
        <w:t>将返回一个</w:t>
      </w:r>
      <w:r>
        <w:rPr>
          <w:rFonts w:hint="eastAsia"/>
        </w:rPr>
        <w:t>JSON</w:t>
      </w:r>
      <w:r>
        <w:rPr>
          <w:rFonts w:hint="eastAsia"/>
        </w:rPr>
        <w:t>数组，数组的每个元素对应一个疑似抄袭的段落：</w:t>
      </w:r>
    </w:p>
    <w:p w:rsidR="00EF2AFD" w:rsidRDefault="00EF2AFD" w:rsidP="007F3E15">
      <w:r w:rsidRPr="00EF2AFD">
        <w:t>[{"articleId":1,"hittedContentAnalizerTypes"</w:t>
      </w:r>
      <w:proofErr w:type="gramStart"/>
      <w:r w:rsidRPr="00EF2AFD">
        <w:t>:[</w:t>
      </w:r>
      <w:proofErr w:type="gramEnd"/>
      <w:r w:rsidRPr="00EF2AFD">
        <w:t>"SimpleContentAnalizerWithSimpleTokenizer","BagOfWordsContentAnalizerWithOpenNLPTokenizer"],"paragraphContent":"some test, one line one paragraph.","paragraphId":0}]</w:t>
      </w:r>
    </w:p>
    <w:p w:rsidR="00EF2AFD" w:rsidRDefault="00EF2AFD" w:rsidP="007F3E15">
      <w:r>
        <w:rPr>
          <w:rFonts w:hint="eastAsia"/>
        </w:rPr>
        <w:lastRenderedPageBreak/>
        <w:t>字段含义：</w:t>
      </w:r>
    </w:p>
    <w:p w:rsidR="00EF2AFD" w:rsidRDefault="00EF2AFD" w:rsidP="007F3E15">
      <w:proofErr w:type="spellStart"/>
      <w:proofErr w:type="gramStart"/>
      <w:r w:rsidRPr="00EF2AFD">
        <w:t>articleId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论文</w:t>
      </w:r>
      <w:r>
        <w:rPr>
          <w:rFonts w:hint="eastAsia"/>
        </w:rPr>
        <w:t>ID</w:t>
      </w:r>
    </w:p>
    <w:p w:rsidR="00EF2AFD" w:rsidRDefault="00EF2AFD" w:rsidP="007F3E15">
      <w:proofErr w:type="spellStart"/>
      <w:proofErr w:type="gramStart"/>
      <w:r w:rsidRPr="00EF2AFD">
        <w:t>paragraphId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段落</w:t>
      </w:r>
      <w:r>
        <w:rPr>
          <w:rFonts w:hint="eastAsia"/>
        </w:rPr>
        <w:t>ID</w:t>
      </w:r>
    </w:p>
    <w:p w:rsidR="00EF2AFD" w:rsidRDefault="00EF2AFD" w:rsidP="007F3E15">
      <w:proofErr w:type="spellStart"/>
      <w:r w:rsidRPr="00EF2AFD">
        <w:t>paragraphContent</w:t>
      </w:r>
      <w:proofErr w:type="spellEnd"/>
      <w:r>
        <w:rPr>
          <w:rFonts w:hint="eastAsia"/>
        </w:rPr>
        <w:t>：段落文本</w:t>
      </w:r>
    </w:p>
    <w:p w:rsidR="00EF2AFD" w:rsidRDefault="00EF2AFD" w:rsidP="007F3E15">
      <w:pPr>
        <w:rPr>
          <w:ins w:id="104" w:author="Liu, Xiaohua" w:date="2015-08-01T21:37:00Z"/>
        </w:rPr>
      </w:pPr>
      <w:proofErr w:type="spellStart"/>
      <w:r w:rsidRPr="00EF2AFD">
        <w:t>hittedContentAnalizerTypes</w:t>
      </w:r>
      <w:proofErr w:type="spellEnd"/>
      <w:r>
        <w:rPr>
          <w:rFonts w:hint="eastAsia"/>
        </w:rPr>
        <w:t>：命中的指纹类别列表</w:t>
      </w:r>
    </w:p>
    <w:p w:rsidR="004D0D70" w:rsidRDefault="004D0D70" w:rsidP="007F3E15">
      <w:pPr>
        <w:rPr>
          <w:ins w:id="105" w:author="Liu, Xiaohua" w:date="2015-08-01T21:37:00Z"/>
        </w:rPr>
      </w:pPr>
      <w:ins w:id="106" w:author="Liu, Xiaohua" w:date="2015-08-01T21:37:00Z">
        <w:r>
          <w:rPr>
            <w:rFonts w:hint="eastAsia"/>
          </w:rPr>
          <w:t>说明</w:t>
        </w:r>
        <w:r>
          <w:t>：</w:t>
        </w:r>
        <w:r>
          <w:rPr>
            <w:rFonts w:hint="eastAsia"/>
          </w:rPr>
          <w:t>为</w:t>
        </w:r>
        <w:r>
          <w:t>改变缺省端口</w:t>
        </w:r>
        <w:r>
          <w:t>8080</w:t>
        </w:r>
        <w:r>
          <w:t>，可以定义如下的环境变量：</w:t>
        </w:r>
      </w:ins>
    </w:p>
    <w:p w:rsidR="004D0D70" w:rsidRDefault="004D0D70" w:rsidP="007F3E15">
      <w:pPr>
        <w:rPr>
          <w:ins w:id="107" w:author="Liu, Xiaohua" w:date="2015-08-01T23:52:00Z"/>
        </w:rPr>
      </w:pPr>
      <w:proofErr w:type="gramStart"/>
      <w:ins w:id="108" w:author="Liu, Xiaohua" w:date="2015-08-01T21:37:00Z">
        <w:r>
          <w:t>export</w:t>
        </w:r>
        <w:proofErr w:type="gramEnd"/>
        <w:r>
          <w:t xml:space="preserve"> </w:t>
        </w:r>
      </w:ins>
      <w:proofErr w:type="spellStart"/>
      <w:ins w:id="109" w:author="Liu, Xiaohua" w:date="2015-08-01T21:38:00Z">
        <w:r w:rsidRPr="004D0D70">
          <w:t>PlagiarismCheckerServicePortNumber</w:t>
        </w:r>
        <w:proofErr w:type="spellEnd"/>
        <w:r>
          <w:t xml:space="preserve">=88888; </w:t>
        </w:r>
        <w:proofErr w:type="spellStart"/>
        <w:r w:rsidRPr="009E4322">
          <w:t>gradle</w:t>
        </w:r>
        <w:proofErr w:type="spellEnd"/>
        <w:r w:rsidRPr="009E4322">
          <w:t xml:space="preserve"> </w:t>
        </w:r>
        <w:proofErr w:type="spellStart"/>
        <w:r w:rsidRPr="009E4322">
          <w:t>startService</w:t>
        </w:r>
        <w:proofErr w:type="spellEnd"/>
        <w:r>
          <w:t>….</w:t>
        </w:r>
      </w:ins>
    </w:p>
    <w:p w:rsidR="00D849FC" w:rsidRDefault="00D849FC" w:rsidP="007F3E15">
      <w:pPr>
        <w:rPr>
          <w:ins w:id="110" w:author="Liu, Xiaohua" w:date="2015-08-01T23:52:00Z"/>
        </w:rPr>
      </w:pPr>
    </w:p>
    <w:p w:rsidR="00D849FC" w:rsidRDefault="00D849FC" w:rsidP="00D849FC">
      <w:pPr>
        <w:pStyle w:val="Heading2"/>
        <w:rPr>
          <w:ins w:id="111" w:author="Liu, Xiaohua" w:date="2015-08-01T23:52:00Z"/>
        </w:rPr>
        <w:pPrChange w:id="112" w:author="Liu, Xiaohua" w:date="2015-08-01T23:52:00Z">
          <w:pPr/>
        </w:pPrChange>
      </w:pPr>
      <w:ins w:id="113" w:author="Liu, Xiaohua" w:date="2015-08-01T23:52:00Z">
        <w:r>
          <w:rPr>
            <w:rFonts w:hint="eastAsia"/>
          </w:rPr>
          <w:t>使用预配置</w:t>
        </w:r>
        <w:r>
          <w:t>好</w:t>
        </w:r>
        <w:r>
          <w:t>DOCKER</w:t>
        </w:r>
      </w:ins>
    </w:p>
    <w:p w:rsidR="00D2129B" w:rsidRDefault="00D2129B" w:rsidP="00D849FC">
      <w:pPr>
        <w:rPr>
          <w:ins w:id="114" w:author="Liu, Xiaohua" w:date="2015-08-01T23:55:00Z"/>
          <w:rFonts w:hint="eastAsia"/>
        </w:rPr>
        <w:pPrChange w:id="115" w:author="Liu, Xiaohua" w:date="2015-08-01T23:52:00Z">
          <w:pPr/>
        </w:pPrChange>
      </w:pPr>
      <w:ins w:id="116" w:author="Liu, Xiaohua" w:date="2015-08-01T23:55:00Z">
        <w:r>
          <w:rPr>
            <w:rFonts w:hint="eastAsia"/>
          </w:rPr>
          <w:t>打开终端</w:t>
        </w:r>
        <w:r>
          <w:t>执行：</w:t>
        </w:r>
      </w:ins>
    </w:p>
    <w:p w:rsidR="00D849FC" w:rsidRDefault="00D849FC" w:rsidP="00D849FC">
      <w:pPr>
        <w:rPr>
          <w:ins w:id="117" w:author="Liu, Xiaohua" w:date="2015-08-01T23:52:00Z"/>
        </w:rPr>
        <w:pPrChange w:id="118" w:author="Liu, Xiaohua" w:date="2015-08-01T23:52:00Z">
          <w:pPr/>
        </w:pPrChange>
      </w:pPr>
      <w:proofErr w:type="spellStart"/>
      <w:proofErr w:type="gramStart"/>
      <w:ins w:id="119" w:author="Liu, Xiaohua" w:date="2015-08-01T23:52:00Z">
        <w:r w:rsidRPr="00D849FC">
          <w:t>sudo</w:t>
        </w:r>
        <w:proofErr w:type="spellEnd"/>
        <w:proofErr w:type="gramEnd"/>
        <w:r w:rsidRPr="00D849FC">
          <w:t xml:space="preserve"> </w:t>
        </w:r>
        <w:proofErr w:type="spellStart"/>
        <w:r w:rsidRPr="00D849FC">
          <w:t>docker</w:t>
        </w:r>
        <w:proofErr w:type="spellEnd"/>
        <w:r w:rsidRPr="00D849FC">
          <w:t xml:space="preserve"> run -t -</w:t>
        </w:r>
        <w:proofErr w:type="spellStart"/>
        <w:r w:rsidRPr="00D849FC">
          <w:t>i</w:t>
        </w:r>
        <w:proofErr w:type="spellEnd"/>
        <w:r w:rsidRPr="00D849FC">
          <w:t xml:space="preserve">  -p 8080:8080 ubuntu14_java_gradle_checker /bin/bash</w:t>
        </w:r>
      </w:ins>
    </w:p>
    <w:p w:rsidR="00D849FC" w:rsidRDefault="00D849FC" w:rsidP="00D849FC">
      <w:pPr>
        <w:rPr>
          <w:ins w:id="120" w:author="Liu, Xiaohua" w:date="2015-08-01T23:54:00Z"/>
        </w:rPr>
        <w:pPrChange w:id="121" w:author="Liu, Xiaohua" w:date="2015-08-01T23:52:00Z">
          <w:pPr/>
        </w:pPrChange>
      </w:pPr>
      <w:proofErr w:type="gramStart"/>
      <w:ins w:id="122" w:author="Liu, Xiaohua" w:date="2015-08-01T23:53:00Z">
        <w:r>
          <w:t>cd</w:t>
        </w:r>
        <w:proofErr w:type="gramEnd"/>
        <w:r>
          <w:t xml:space="preserve"> /</w:t>
        </w:r>
        <w:proofErr w:type="spellStart"/>
        <w:r>
          <w:t>Zeen</w:t>
        </w:r>
        <w:proofErr w:type="spellEnd"/>
        <w:r>
          <w:t>/</w:t>
        </w:r>
        <w:proofErr w:type="spellStart"/>
        <w:r w:rsidRPr="009E4322">
          <w:t>PlagiarismChecker</w:t>
        </w:r>
      </w:ins>
      <w:proofErr w:type="spellEnd"/>
    </w:p>
    <w:p w:rsidR="00D2129B" w:rsidRDefault="00D2129B" w:rsidP="00D849FC">
      <w:pPr>
        <w:rPr>
          <w:ins w:id="123" w:author="Liu, Xiaohua" w:date="2015-08-01T23:55:00Z"/>
        </w:rPr>
        <w:pPrChange w:id="124" w:author="Liu, Xiaohua" w:date="2015-08-01T23:52:00Z">
          <w:pPr/>
        </w:pPrChange>
      </w:pPr>
      <w:ins w:id="125" w:author="Liu, Xiaohua" w:date="2015-08-01T23:54:00Z">
        <w:r>
          <w:rPr>
            <w:rFonts w:hint="eastAsia"/>
          </w:rPr>
          <w:t>上述命令</w:t>
        </w:r>
        <w:r>
          <w:t>将启动</w:t>
        </w:r>
        <w:r>
          <w:t>DOCKER</w:t>
        </w:r>
        <w:r>
          <w:t>容器，</w:t>
        </w:r>
        <w:r>
          <w:rPr>
            <w:rFonts w:hint="eastAsia"/>
          </w:rPr>
          <w:t>为</w:t>
        </w:r>
        <w:r>
          <w:t>容器打开端口</w:t>
        </w:r>
        <w:r>
          <w:rPr>
            <w:rFonts w:hint="eastAsia"/>
          </w:rPr>
          <w:t>8080</w:t>
        </w:r>
      </w:ins>
      <w:ins w:id="126" w:author="Liu, Xiaohua" w:date="2015-08-01T23:55:00Z">
        <w:r>
          <w:rPr>
            <w:rFonts w:hint="eastAsia"/>
          </w:rPr>
          <w:t>，</w:t>
        </w:r>
        <w:r>
          <w:t>并将容器的端口映射到宿主机器的</w:t>
        </w:r>
        <w:r>
          <w:t>8080</w:t>
        </w:r>
        <w:r>
          <w:t>端口。</w:t>
        </w:r>
      </w:ins>
    </w:p>
    <w:p w:rsidR="00D2129B" w:rsidRPr="00D2129B" w:rsidRDefault="00D2129B" w:rsidP="00D849FC">
      <w:pPr>
        <w:rPr>
          <w:ins w:id="127" w:author="Liu, Xiaohua" w:date="2015-08-01T23:53:00Z"/>
          <w:rFonts w:hint="eastAsia"/>
        </w:rPr>
        <w:pPrChange w:id="128" w:author="Liu, Xiaohua" w:date="2015-08-01T23:52:00Z">
          <w:pPr/>
        </w:pPrChange>
      </w:pPr>
      <w:ins w:id="129" w:author="Liu, Xiaohua" w:date="2015-08-01T23:55:00Z">
        <w:r>
          <w:rPr>
            <w:rFonts w:hint="eastAsia"/>
          </w:rPr>
          <w:t>在容器</w:t>
        </w:r>
        <w:r>
          <w:t>中执行：</w:t>
        </w:r>
      </w:ins>
    </w:p>
    <w:p w:rsidR="00D849FC" w:rsidRDefault="00D849FC" w:rsidP="00D849FC">
      <w:pPr>
        <w:rPr>
          <w:ins w:id="130" w:author="Liu, Xiaohua" w:date="2015-08-01T23:53:00Z"/>
        </w:rPr>
        <w:pPrChange w:id="131" w:author="Liu, Xiaohua" w:date="2015-08-01T23:52:00Z">
          <w:pPr/>
        </w:pPrChange>
      </w:pPr>
      <w:proofErr w:type="spellStart"/>
      <w:ins w:id="132" w:author="Liu, Xiaohua" w:date="2015-08-01T23:53:00Z">
        <w:r w:rsidRPr="00D849FC">
          <w:t>gradle</w:t>
        </w:r>
        <w:proofErr w:type="spellEnd"/>
        <w:r w:rsidRPr="00D849FC">
          <w:t xml:space="preserve"> </w:t>
        </w:r>
        <w:proofErr w:type="spellStart"/>
        <w:r w:rsidRPr="00D849FC">
          <w:t>startService</w:t>
        </w:r>
        <w:proofErr w:type="spellEnd"/>
        <w:r w:rsidRPr="00D849FC">
          <w:t xml:space="preserve"> -</w:t>
        </w:r>
        <w:proofErr w:type="spellStart"/>
        <w:r w:rsidRPr="00D849FC">
          <w:t>PappArgs</w:t>
        </w:r>
        <w:proofErr w:type="spellEnd"/>
        <w:r w:rsidRPr="00D849FC">
          <w:t>="['--</w:t>
        </w:r>
        <w:proofErr w:type="spellStart"/>
        <w:r w:rsidRPr="00D849FC">
          <w:t>articleRepositoryFolders</w:t>
        </w:r>
        <w:proofErr w:type="spellEnd"/>
        <w:r w:rsidRPr="00D849FC">
          <w:t>', 'articles','--contentAnalyzers','SimpleContentAnalizerWithSimpleTokenizer</w:t>
        </w:r>
        <w:proofErr w:type="gramStart"/>
        <w:r w:rsidRPr="00D849FC">
          <w:t>,BagOfWordsContentAnalizerWithOpenNLPTokenizer,SegmentContentAnalizerWithSimpleSegmentSplitter'</w:t>
        </w:r>
        <w:proofErr w:type="gramEnd"/>
        <w:r w:rsidRPr="00D849FC">
          <w:t>,'--indexPaths','indexes']"</w:t>
        </w:r>
      </w:ins>
    </w:p>
    <w:p w:rsidR="00D849FC" w:rsidRPr="004D0D70" w:rsidRDefault="00D849FC" w:rsidP="00D849FC">
      <w:pPr>
        <w:rPr>
          <w:rFonts w:hint="eastAsia"/>
        </w:rPr>
        <w:pPrChange w:id="133" w:author="Liu, Xiaohua" w:date="2015-08-01T23:52:00Z">
          <w:pPr/>
        </w:pPrChange>
      </w:pPr>
      <w:ins w:id="134" w:author="Liu, Xiaohua" w:date="2015-08-01T23:53:00Z">
        <w:r>
          <w:rPr>
            <w:rFonts w:hint="eastAsia"/>
          </w:rPr>
          <w:t>然后</w:t>
        </w:r>
      </w:ins>
      <w:ins w:id="135" w:author="Liu, Xiaohua" w:date="2015-08-01T23:54:00Z">
        <w:r>
          <w:rPr>
            <w:rFonts w:hint="eastAsia"/>
          </w:rPr>
          <w:t>在</w:t>
        </w:r>
        <w:r>
          <w:t>宿主机器</w:t>
        </w:r>
      </w:ins>
      <w:ins w:id="136" w:author="Liu, Xiaohua" w:date="2015-08-01T23:53:00Z">
        <w:r>
          <w:t>打开浏览器，输入</w:t>
        </w:r>
      </w:ins>
      <w:ins w:id="137" w:author="Liu, Xiaohua" w:date="2015-08-01T23:54:00Z">
        <w:r>
          <w:fldChar w:fldCharType="begin"/>
        </w:r>
        <w:r>
          <w:instrText xml:space="preserve"> HYPERLINK "http://localhost:8080/check?paragraph=some%20test,%20one%20line%20one%20paragraph" </w:instrText>
        </w:r>
        <w:r>
          <w:fldChar w:fldCharType="separate"/>
        </w:r>
        <w:r w:rsidRPr="00F926D6">
          <w:rPr>
            <w:rStyle w:val="Hyperlink"/>
          </w:rPr>
          <w:t>http://localhost:8080/check?paragraph=some%20test,%20one%20line%20one%20paragraph</w:t>
        </w:r>
        <w:r>
          <w:rPr>
            <w:rStyle w:val="Hyperlink"/>
          </w:rPr>
          <w:fldChar w:fldCharType="end"/>
        </w:r>
        <w:r w:rsidRPr="00EF2AFD">
          <w:t>.</w:t>
        </w:r>
      </w:ins>
      <w:bookmarkStart w:id="138" w:name="_GoBack"/>
      <w:bookmarkEnd w:id="138"/>
    </w:p>
    <w:sectPr w:rsidR="00D849FC" w:rsidRPr="004D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4444D"/>
    <w:multiLevelType w:val="multilevel"/>
    <w:tmpl w:val="13F4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432BA"/>
    <w:multiLevelType w:val="hybridMultilevel"/>
    <w:tmpl w:val="847AA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, Xiaohua">
    <w15:presenceInfo w15:providerId="AD" w15:userId="S-1-5-21-1407069837-2091007605-538272213-120180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B6"/>
    <w:rsid w:val="00027F5E"/>
    <w:rsid w:val="00053C96"/>
    <w:rsid w:val="00075297"/>
    <w:rsid w:val="000A5FF9"/>
    <w:rsid w:val="000F4822"/>
    <w:rsid w:val="0010422E"/>
    <w:rsid w:val="00125648"/>
    <w:rsid w:val="00172DC8"/>
    <w:rsid w:val="001831E3"/>
    <w:rsid w:val="00187CE3"/>
    <w:rsid w:val="00194531"/>
    <w:rsid w:val="001A6B80"/>
    <w:rsid w:val="00227D12"/>
    <w:rsid w:val="002430D2"/>
    <w:rsid w:val="00264CA6"/>
    <w:rsid w:val="0030152C"/>
    <w:rsid w:val="00326261"/>
    <w:rsid w:val="00333E71"/>
    <w:rsid w:val="00345273"/>
    <w:rsid w:val="00384DF7"/>
    <w:rsid w:val="003977E4"/>
    <w:rsid w:val="003C0660"/>
    <w:rsid w:val="003C78EA"/>
    <w:rsid w:val="003E5E5B"/>
    <w:rsid w:val="004015B8"/>
    <w:rsid w:val="00404C1D"/>
    <w:rsid w:val="00485246"/>
    <w:rsid w:val="004D0D70"/>
    <w:rsid w:val="004E784A"/>
    <w:rsid w:val="004F42E9"/>
    <w:rsid w:val="004F4727"/>
    <w:rsid w:val="005525E2"/>
    <w:rsid w:val="00586A7C"/>
    <w:rsid w:val="006313DB"/>
    <w:rsid w:val="00663479"/>
    <w:rsid w:val="00691794"/>
    <w:rsid w:val="00711A04"/>
    <w:rsid w:val="00727082"/>
    <w:rsid w:val="00736C8E"/>
    <w:rsid w:val="00764C2C"/>
    <w:rsid w:val="00770777"/>
    <w:rsid w:val="00781619"/>
    <w:rsid w:val="007A31CC"/>
    <w:rsid w:val="007D2446"/>
    <w:rsid w:val="007F3E15"/>
    <w:rsid w:val="008A1BF0"/>
    <w:rsid w:val="008D03C6"/>
    <w:rsid w:val="008D4BAA"/>
    <w:rsid w:val="008F51E1"/>
    <w:rsid w:val="009E4322"/>
    <w:rsid w:val="00A2442B"/>
    <w:rsid w:val="00A75983"/>
    <w:rsid w:val="00AB75A9"/>
    <w:rsid w:val="00AD67B6"/>
    <w:rsid w:val="00B07511"/>
    <w:rsid w:val="00B205B3"/>
    <w:rsid w:val="00B86E24"/>
    <w:rsid w:val="00BC533C"/>
    <w:rsid w:val="00C028B4"/>
    <w:rsid w:val="00CC1493"/>
    <w:rsid w:val="00CD7BBB"/>
    <w:rsid w:val="00D2129B"/>
    <w:rsid w:val="00D73FEB"/>
    <w:rsid w:val="00D74A27"/>
    <w:rsid w:val="00D76399"/>
    <w:rsid w:val="00D849FC"/>
    <w:rsid w:val="00D913F7"/>
    <w:rsid w:val="00DC3730"/>
    <w:rsid w:val="00E14EC8"/>
    <w:rsid w:val="00E26B42"/>
    <w:rsid w:val="00E27207"/>
    <w:rsid w:val="00ED5DA7"/>
    <w:rsid w:val="00EE319B"/>
    <w:rsid w:val="00EF2AFD"/>
    <w:rsid w:val="00F14CFD"/>
    <w:rsid w:val="00F33EA5"/>
    <w:rsid w:val="00F3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477892-E860-41D2-B142-A07AFAD6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2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2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2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52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6B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2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5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52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2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452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45273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452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A6B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B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F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0152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01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xh5147/Ze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nku.baidu.com/view/d109245c6c85ec3a87c2c58f.html" TargetMode="External"/><Relationship Id="rId11" Type="http://schemas.microsoft.com/office/2011/relationships/people" Target="people.xml"/><Relationship Id="rId5" Type="http://schemas.openxmlformats.org/officeDocument/2006/relationships/hyperlink" Target="http://www.oracle.com/technetwork/java/javase/downloads/jdk8-downloads-213315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heck?paragraph=some%20test,%20one%20line%20one%20paragra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Liu, Xiaohua</cp:lastModifiedBy>
  <cp:revision>6</cp:revision>
  <dcterms:created xsi:type="dcterms:W3CDTF">2015-07-31T02:01:00Z</dcterms:created>
  <dcterms:modified xsi:type="dcterms:W3CDTF">2015-08-02T03:55:00Z</dcterms:modified>
</cp:coreProperties>
</file>